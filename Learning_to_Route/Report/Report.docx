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05398" w14:textId="447D199D" w:rsidR="00033B6F" w:rsidRPr="00FB1D79" w:rsidRDefault="000C1E83" w:rsidP="0094691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C1E83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Development of </w:t>
      </w:r>
      <w:r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T</w:t>
      </w:r>
      <w:r w:rsidRPr="000C1E83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opics in </w:t>
      </w:r>
      <w:r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E</w:t>
      </w:r>
      <w:r w:rsidRPr="000C1E83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lectrical </w:t>
      </w:r>
      <w:r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E</w:t>
      </w:r>
      <w:r w:rsidRPr="000C1E83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ngineering 1</w:t>
      </w:r>
      <w:r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 -</w:t>
      </w:r>
      <w:r w:rsidR="00FB1D79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br/>
      </w:r>
      <w:r w:rsidR="0092556A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Reproducing</w:t>
      </w:r>
      <w:r w:rsidR="00E924AA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 </w:t>
      </w:r>
      <w:r w:rsidR="0092556A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“</w:t>
      </w:r>
      <w:r w:rsidR="00FB1D79" w:rsidRPr="00FB1D79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Valadarsky, Asaf, et al. Learning to </w:t>
      </w:r>
      <w:r w:rsidR="00A3599C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R</w:t>
      </w:r>
      <w:r w:rsidR="00477B01" w:rsidRPr="00FB1D79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oute</w:t>
      </w:r>
      <w:r w:rsidR="00477B01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 </w:t>
      </w:r>
      <w:r w:rsidR="00477B01" w:rsidRPr="00FB1D79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2017</w:t>
      </w:r>
      <w:r w:rsidR="00FB1D79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 xml:space="preserve"> </w:t>
      </w:r>
      <w:r w:rsidR="002179C4"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t>“Results</w:t>
      </w:r>
    </w:p>
    <w:p w14:paraId="2A33A0F2" w14:textId="77777777" w:rsidR="00033B6F" w:rsidRDefault="00033B6F" w:rsidP="00946912"/>
    <w:p w14:paraId="19B23CA2" w14:textId="463F7371" w:rsidR="00033B6F" w:rsidRPr="00684D7B" w:rsidRDefault="00033B6F" w:rsidP="00946912">
      <w:pPr>
        <w:rPr>
          <w:b/>
          <w:bCs/>
          <w:sz w:val="46"/>
          <w:szCs w:val="46"/>
        </w:rPr>
      </w:pPr>
      <w:r>
        <w:rPr>
          <w:b/>
          <w:bCs/>
          <w:sz w:val="46"/>
          <w:szCs w:val="46"/>
        </w:rPr>
        <w:t>R</w:t>
      </w:r>
      <w:r w:rsidRPr="00684D7B">
        <w:rPr>
          <w:b/>
          <w:bCs/>
          <w:sz w:val="46"/>
          <w:szCs w:val="46"/>
        </w:rPr>
        <w:t>eport</w:t>
      </w:r>
    </w:p>
    <w:p w14:paraId="65CCC8B9" w14:textId="77777777" w:rsidR="00033B6F" w:rsidRDefault="00033B6F" w:rsidP="00946912"/>
    <w:p w14:paraId="7C3D520C" w14:textId="77777777" w:rsidR="00033B6F" w:rsidRDefault="00033B6F" w:rsidP="00946912"/>
    <w:p w14:paraId="57818554" w14:textId="77777777" w:rsidR="00033B6F" w:rsidRDefault="00033B6F" w:rsidP="0094691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3D2C68" wp14:editId="2EDD8971">
                <wp:simplePos x="0" y="0"/>
                <wp:positionH relativeFrom="column">
                  <wp:posOffset>-84183</wp:posOffset>
                </wp:positionH>
                <wp:positionV relativeFrom="paragraph">
                  <wp:posOffset>246380</wp:posOffset>
                </wp:positionV>
                <wp:extent cx="1828800" cy="1828800"/>
                <wp:effectExtent l="0" t="0" r="0" b="381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1DB5E4" w14:textId="77777777" w:rsidR="00E639FD" w:rsidRPr="00684D7B" w:rsidRDefault="00E639FD" w:rsidP="00033B6F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4472C4" w:themeColor="accent1"/>
                                <w:spacing w:val="-10"/>
                                <w:sz w:val="38"/>
                                <w:szCs w:val="38"/>
                              </w:rPr>
                            </w:pPr>
                            <w:bookmarkStart w:id="0" w:name="OLE_LINK9"/>
                            <w:bookmarkStart w:id="1" w:name="OLE_LINK10"/>
                            <w:bookmarkStart w:id="2" w:name="_Hlk530088353"/>
                            <w:bookmarkStart w:id="3" w:name="OLE_LINK11"/>
                            <w:bookmarkStart w:id="4" w:name="OLE_LINK12"/>
                            <w:bookmarkStart w:id="5" w:name="_Hlk530088359"/>
                            <w:r w:rsidRPr="00684D7B">
                              <w:rPr>
                                <w:rFonts w:asciiTheme="majorHAnsi" w:eastAsiaTheme="majorEastAsia" w:hAnsiTheme="majorHAnsi" w:cstheme="majorBidi"/>
                                <w:color w:val="4472C4" w:themeColor="accent1"/>
                                <w:spacing w:val="-10"/>
                                <w:sz w:val="38"/>
                                <w:szCs w:val="38"/>
                              </w:rPr>
                              <w:t>Written by: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D3D2C6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-6.65pt;margin-top:19.4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" filled="f" stroked="f">
                <v:textbox style="mso-fit-shape-to-text:t">
                  <w:txbxContent>
                    <w:p w14:paraId="351DB5E4" w14:textId="77777777" w:rsidR="00E639FD" w:rsidRPr="00684D7B" w:rsidRDefault="00E639FD" w:rsidP="00033B6F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color w:val="4472C4" w:themeColor="accent1"/>
                          <w:spacing w:val="-10"/>
                          <w:sz w:val="38"/>
                          <w:szCs w:val="38"/>
                        </w:rPr>
                      </w:pPr>
                      <w:bookmarkStart w:id="6" w:name="OLE_LINK9"/>
                      <w:bookmarkStart w:id="7" w:name="OLE_LINK10"/>
                      <w:bookmarkStart w:id="8" w:name="_Hlk530088353"/>
                      <w:bookmarkStart w:id="9" w:name="OLE_LINK11"/>
                      <w:bookmarkStart w:id="10" w:name="OLE_LINK12"/>
                      <w:bookmarkStart w:id="11" w:name="_Hlk530088359"/>
                      <w:r w:rsidRPr="00684D7B">
                        <w:rPr>
                          <w:rFonts w:asciiTheme="majorHAnsi" w:eastAsiaTheme="majorEastAsia" w:hAnsiTheme="majorHAnsi" w:cstheme="majorBidi"/>
                          <w:color w:val="4472C4" w:themeColor="accent1"/>
                          <w:spacing w:val="-10"/>
                          <w:sz w:val="38"/>
                          <w:szCs w:val="38"/>
                        </w:rPr>
                        <w:t>Written by:</w:t>
                      </w:r>
                      <w:bookmarkEnd w:id="6"/>
                      <w:bookmarkEnd w:id="7"/>
                      <w:bookmarkEnd w:id="8"/>
                      <w:bookmarkEnd w:id="9"/>
                      <w:bookmarkEnd w:id="10"/>
                      <w:bookmarkEnd w:id="11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E4C1CE" w14:textId="77777777" w:rsidR="00033B6F" w:rsidRDefault="00033B6F" w:rsidP="00946912"/>
    <w:p w14:paraId="48EBD0F4" w14:textId="5C8AF6DD" w:rsidR="00033B6F" w:rsidRDefault="00033B6F" w:rsidP="00946912">
      <w:pPr>
        <w:rPr>
          <w:b/>
          <w:bCs/>
          <w:sz w:val="40"/>
          <w:szCs w:val="40"/>
        </w:rPr>
      </w:pPr>
    </w:p>
    <w:p w14:paraId="6FB5B41A" w14:textId="1AE98A52" w:rsidR="00057604" w:rsidRDefault="00033B6F" w:rsidP="00946912">
      <w:pPr>
        <w:ind w:left="720" w:firstLine="720"/>
        <w:rPr>
          <w:b/>
          <w:bCs/>
          <w:sz w:val="40"/>
          <w:szCs w:val="40"/>
        </w:rPr>
      </w:pPr>
      <w:r w:rsidRPr="004009D4">
        <w:rPr>
          <w:b/>
          <w:bCs/>
          <w:sz w:val="40"/>
          <w:szCs w:val="40"/>
        </w:rPr>
        <w:t>Ido Yehezkel</w:t>
      </w:r>
      <w:r w:rsidRPr="004009D4">
        <w:rPr>
          <w:b/>
          <w:bCs/>
          <w:sz w:val="40"/>
          <w:szCs w:val="40"/>
        </w:rPr>
        <w:tab/>
      </w:r>
      <w:r w:rsidRPr="004009D4"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>204397368</w:t>
      </w:r>
    </w:p>
    <w:p w14:paraId="0C6C37EB" w14:textId="77777777" w:rsidR="00057604" w:rsidRDefault="00057604" w:rsidP="00946912">
      <w:pPr>
        <w:spacing w:after="160" w:line="259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1709830674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noProof/>
        </w:rPr>
      </w:sdtEndPr>
      <w:sdtContent>
        <w:p w14:paraId="132422B1" w14:textId="7F928493" w:rsidR="002421BF" w:rsidRDefault="002421BF" w:rsidP="00BC6325">
          <w:pPr>
            <w:pStyle w:val="TOCHeading"/>
          </w:pPr>
          <w:r>
            <w:t>Table of Contents</w:t>
          </w:r>
        </w:p>
        <w:p w14:paraId="52BFD722" w14:textId="7559A404" w:rsidR="00BC6325" w:rsidRDefault="002421BF" w:rsidP="00BC6325">
          <w:pPr>
            <w:pStyle w:val="TOC1"/>
            <w:rPr>
              <w:noProof/>
              <w:sz w:val="22"/>
              <w:szCs w:val="22"/>
              <w:rtl/>
            </w:rPr>
          </w:pPr>
          <w:r w:rsidRPr="00BD0730">
            <w:rPr>
              <w:rFonts w:cstheme="minorHAnsi"/>
            </w:rPr>
            <w:fldChar w:fldCharType="begin"/>
          </w:r>
          <w:r w:rsidRPr="00BD0730">
            <w:rPr>
              <w:rFonts w:cstheme="minorHAnsi"/>
            </w:rPr>
            <w:instrText xml:space="preserve"> TOC \o "1-3" \h \z \u </w:instrText>
          </w:r>
          <w:r w:rsidRPr="00BD0730">
            <w:rPr>
              <w:rFonts w:cstheme="minorHAnsi"/>
            </w:rPr>
            <w:fldChar w:fldCharType="separate"/>
          </w:r>
          <w:r w:rsidR="00BC6325" w:rsidRPr="008368F4">
            <w:rPr>
              <w:rStyle w:val="Hyperlink"/>
              <w:noProof/>
              <w:rtl/>
            </w:rPr>
            <w:fldChar w:fldCharType="begin"/>
          </w:r>
          <w:r w:rsidR="00BC6325" w:rsidRPr="008368F4">
            <w:rPr>
              <w:rStyle w:val="Hyperlink"/>
              <w:noProof/>
              <w:rtl/>
            </w:rPr>
            <w:instrText xml:space="preserve"> </w:instrText>
          </w:r>
          <w:r w:rsidR="00BC6325">
            <w:rPr>
              <w:noProof/>
            </w:rPr>
            <w:instrText>HYPERLINK \l "_Toc50364386</w:instrText>
          </w:r>
          <w:r w:rsidR="00BC6325">
            <w:rPr>
              <w:noProof/>
              <w:rtl/>
            </w:rPr>
            <w:instrText>"</w:instrText>
          </w:r>
          <w:r w:rsidR="00BC6325" w:rsidRPr="008368F4">
            <w:rPr>
              <w:rStyle w:val="Hyperlink"/>
              <w:noProof/>
              <w:rtl/>
            </w:rPr>
            <w:instrText xml:space="preserve"> </w:instrText>
          </w:r>
          <w:r w:rsidR="00BC6325" w:rsidRPr="008368F4">
            <w:rPr>
              <w:rStyle w:val="Hyperlink"/>
              <w:noProof/>
              <w:rtl/>
            </w:rPr>
          </w:r>
          <w:r w:rsidR="00BC6325" w:rsidRPr="008368F4">
            <w:rPr>
              <w:rStyle w:val="Hyperlink"/>
              <w:noProof/>
              <w:rtl/>
            </w:rPr>
            <w:fldChar w:fldCharType="separate"/>
          </w:r>
          <w:r w:rsidR="00BC6325" w:rsidRPr="008368F4">
            <w:rPr>
              <w:rStyle w:val="Hyperlink"/>
              <w:noProof/>
            </w:rPr>
            <w:t>Introduction</w:t>
          </w:r>
          <w:r w:rsidR="00BC6325">
            <w:rPr>
              <w:noProof/>
              <w:webHidden/>
              <w:rtl/>
            </w:rPr>
            <w:tab/>
          </w:r>
          <w:r w:rsidR="00BC6325">
            <w:rPr>
              <w:rStyle w:val="Hyperlink"/>
              <w:noProof/>
              <w:rtl/>
            </w:rPr>
            <w:fldChar w:fldCharType="begin"/>
          </w:r>
          <w:r w:rsidR="00BC6325">
            <w:rPr>
              <w:noProof/>
              <w:webHidden/>
              <w:rtl/>
            </w:rPr>
            <w:instrText xml:space="preserve"> </w:instrText>
          </w:r>
          <w:r w:rsidR="00BC6325">
            <w:rPr>
              <w:noProof/>
              <w:webHidden/>
            </w:rPr>
            <w:instrText>PAGEREF</w:instrText>
          </w:r>
          <w:r w:rsidR="00BC6325">
            <w:rPr>
              <w:noProof/>
              <w:webHidden/>
              <w:rtl/>
            </w:rPr>
            <w:instrText xml:space="preserve"> _</w:instrText>
          </w:r>
          <w:r w:rsidR="00BC6325">
            <w:rPr>
              <w:noProof/>
              <w:webHidden/>
            </w:rPr>
            <w:instrText>Toc50364386 \h</w:instrText>
          </w:r>
          <w:r w:rsidR="00BC6325">
            <w:rPr>
              <w:noProof/>
              <w:webHidden/>
              <w:rtl/>
            </w:rPr>
            <w:instrText xml:space="preserve"> </w:instrText>
          </w:r>
          <w:r w:rsidR="00BC6325">
            <w:rPr>
              <w:rStyle w:val="Hyperlink"/>
              <w:noProof/>
              <w:rtl/>
            </w:rPr>
          </w:r>
          <w:r w:rsidR="00BC6325">
            <w:rPr>
              <w:rStyle w:val="Hyperlink"/>
              <w:noProof/>
              <w:rtl/>
            </w:rPr>
            <w:fldChar w:fldCharType="separate"/>
          </w:r>
          <w:ins w:id="6" w:author="Ido Yehezkel" w:date="2020-09-07T09:47:00Z">
            <w:r w:rsidR="006315FB">
              <w:rPr>
                <w:noProof/>
                <w:webHidden/>
              </w:rPr>
              <w:t>3</w:t>
            </w:r>
          </w:ins>
          <w:del w:id="7" w:author="Ido Yehezkel" w:date="2020-09-07T09:47:00Z">
            <w:r w:rsidR="00BC6325" w:rsidDel="006315FB">
              <w:rPr>
                <w:noProof/>
                <w:webHidden/>
                <w:rtl/>
              </w:rPr>
              <w:delText>3</w:delText>
            </w:r>
          </w:del>
          <w:r w:rsidR="00BC6325">
            <w:rPr>
              <w:rStyle w:val="Hyperlink"/>
              <w:noProof/>
              <w:rtl/>
            </w:rPr>
            <w:fldChar w:fldCharType="end"/>
          </w:r>
          <w:r w:rsidR="00BC6325" w:rsidRPr="008368F4">
            <w:rPr>
              <w:rStyle w:val="Hyperlink"/>
              <w:noProof/>
              <w:rtl/>
            </w:rPr>
            <w:fldChar w:fldCharType="end"/>
          </w:r>
        </w:p>
        <w:p w14:paraId="24AD05C6" w14:textId="5DD73784" w:rsidR="00BC6325" w:rsidRDefault="00BC6325" w:rsidP="00BC6325">
          <w:pPr>
            <w:pStyle w:val="TOC1"/>
            <w:rPr>
              <w:noProof/>
              <w:sz w:val="22"/>
              <w:szCs w:val="22"/>
              <w:rtl/>
            </w:rPr>
          </w:pPr>
          <w:r w:rsidRPr="008368F4">
            <w:rPr>
              <w:rStyle w:val="Hyperlink"/>
              <w:noProof/>
              <w:rtl/>
            </w:rPr>
            <w:fldChar w:fldCharType="begin"/>
          </w:r>
          <w:r w:rsidRPr="008368F4">
            <w:rPr>
              <w:rStyle w:val="Hyperlink"/>
              <w:noProof/>
              <w:rtl/>
            </w:rPr>
            <w:instrText xml:space="preserve"> </w:instrText>
          </w:r>
          <w:r>
            <w:rPr>
              <w:noProof/>
            </w:rPr>
            <w:instrText>HYPERLINK \l "_Toc50364387</w:instrText>
          </w:r>
          <w:r>
            <w:rPr>
              <w:noProof/>
              <w:rtl/>
            </w:rPr>
            <w:instrText>"</w:instrText>
          </w:r>
          <w:r w:rsidRPr="008368F4">
            <w:rPr>
              <w:rStyle w:val="Hyperlink"/>
              <w:noProof/>
              <w:rtl/>
            </w:rPr>
            <w:instrText xml:space="preserve"> </w:instrText>
          </w:r>
          <w:r w:rsidRPr="008368F4">
            <w:rPr>
              <w:rStyle w:val="Hyperlink"/>
              <w:noProof/>
              <w:rtl/>
            </w:rPr>
          </w:r>
          <w:r w:rsidRPr="008368F4">
            <w:rPr>
              <w:rStyle w:val="Hyperlink"/>
              <w:noProof/>
              <w:rtl/>
            </w:rPr>
            <w:fldChar w:fldCharType="separate"/>
          </w:r>
          <w:r w:rsidRPr="008368F4">
            <w:rPr>
              <w:rStyle w:val="Hyperlink"/>
              <w:noProof/>
            </w:rPr>
            <w:t>Definitions</w:t>
          </w:r>
          <w:r>
            <w:rPr>
              <w:noProof/>
              <w:webHidden/>
              <w:rtl/>
            </w:rPr>
            <w:tab/>
          </w:r>
          <w:r>
            <w:rPr>
              <w:rStyle w:val="Hyperlink"/>
              <w:noProof/>
              <w:rtl/>
            </w:rPr>
            <w:fldChar w:fldCharType="begin"/>
          </w:r>
          <w:r>
            <w:rPr>
              <w:noProof/>
              <w:webHidden/>
              <w:rtl/>
            </w:rPr>
            <w:instrText xml:space="preserve"> </w:instrText>
          </w:r>
          <w:r>
            <w:rPr>
              <w:noProof/>
              <w:webHidden/>
            </w:rPr>
            <w:instrText>PAGEREF</w:instrText>
          </w:r>
          <w:r>
            <w:rPr>
              <w:noProof/>
              <w:webHidden/>
              <w:rtl/>
            </w:rPr>
            <w:instrText xml:space="preserve"> _</w:instrText>
          </w:r>
          <w:r>
            <w:rPr>
              <w:noProof/>
              <w:webHidden/>
            </w:rPr>
            <w:instrText>Toc50364387 \h</w:instrText>
          </w:r>
          <w:r>
            <w:rPr>
              <w:noProof/>
              <w:webHidden/>
              <w:rtl/>
            </w:rPr>
            <w:instrText xml:space="preserve"> </w:instrText>
          </w:r>
          <w:r>
            <w:rPr>
              <w:rStyle w:val="Hyperlink"/>
              <w:noProof/>
              <w:rtl/>
            </w:rPr>
          </w:r>
          <w:r>
            <w:rPr>
              <w:rStyle w:val="Hyperlink"/>
              <w:noProof/>
              <w:rtl/>
            </w:rPr>
            <w:fldChar w:fldCharType="separate"/>
          </w:r>
          <w:ins w:id="8" w:author="Ido Yehezkel" w:date="2020-09-07T09:47:00Z">
            <w:r w:rsidR="006315FB">
              <w:rPr>
                <w:noProof/>
                <w:webHidden/>
              </w:rPr>
              <w:t>4</w:t>
            </w:r>
          </w:ins>
          <w:del w:id="9" w:author="Ido Yehezkel" w:date="2020-09-07T09:47:00Z">
            <w:r w:rsidDel="006315FB">
              <w:rPr>
                <w:noProof/>
                <w:webHidden/>
                <w:rtl/>
              </w:rPr>
              <w:delText>4</w:delText>
            </w:r>
          </w:del>
          <w:r>
            <w:rPr>
              <w:rStyle w:val="Hyperlink"/>
              <w:noProof/>
              <w:rtl/>
            </w:rPr>
            <w:fldChar w:fldCharType="end"/>
          </w:r>
          <w:r w:rsidRPr="008368F4">
            <w:rPr>
              <w:rStyle w:val="Hyperlink"/>
              <w:noProof/>
              <w:rtl/>
            </w:rPr>
            <w:fldChar w:fldCharType="end"/>
          </w:r>
        </w:p>
        <w:p w14:paraId="1CC34F47" w14:textId="247999F2" w:rsidR="00BC6325" w:rsidRDefault="00BC6325" w:rsidP="00BC6325">
          <w:pPr>
            <w:pStyle w:val="TOC1"/>
            <w:rPr>
              <w:noProof/>
              <w:sz w:val="22"/>
              <w:szCs w:val="22"/>
              <w:rtl/>
            </w:rPr>
          </w:pPr>
          <w:r w:rsidRPr="008368F4">
            <w:rPr>
              <w:rStyle w:val="Hyperlink"/>
              <w:noProof/>
              <w:rtl/>
            </w:rPr>
            <w:fldChar w:fldCharType="begin"/>
          </w:r>
          <w:r w:rsidRPr="008368F4">
            <w:rPr>
              <w:rStyle w:val="Hyperlink"/>
              <w:noProof/>
              <w:rtl/>
            </w:rPr>
            <w:instrText xml:space="preserve"> </w:instrText>
          </w:r>
          <w:r>
            <w:rPr>
              <w:noProof/>
            </w:rPr>
            <w:instrText>HYPERLINK \l "_Toc50364388</w:instrText>
          </w:r>
          <w:r>
            <w:rPr>
              <w:noProof/>
              <w:rtl/>
            </w:rPr>
            <w:instrText>"</w:instrText>
          </w:r>
          <w:r w:rsidRPr="008368F4">
            <w:rPr>
              <w:rStyle w:val="Hyperlink"/>
              <w:noProof/>
              <w:rtl/>
            </w:rPr>
            <w:instrText xml:space="preserve"> </w:instrText>
          </w:r>
          <w:r w:rsidRPr="008368F4">
            <w:rPr>
              <w:rStyle w:val="Hyperlink"/>
              <w:noProof/>
              <w:rtl/>
            </w:rPr>
          </w:r>
          <w:r w:rsidRPr="008368F4">
            <w:rPr>
              <w:rStyle w:val="Hyperlink"/>
              <w:noProof/>
              <w:rtl/>
            </w:rPr>
            <w:fldChar w:fldCharType="separate"/>
          </w:r>
          <w:r w:rsidRPr="008368F4">
            <w:rPr>
              <w:rStyle w:val="Hyperlink"/>
              <w:noProof/>
            </w:rPr>
            <w:t>Baselines - Optimal Routing</w:t>
          </w:r>
          <w:r>
            <w:rPr>
              <w:noProof/>
              <w:webHidden/>
              <w:rtl/>
            </w:rPr>
            <w:tab/>
          </w:r>
          <w:r>
            <w:rPr>
              <w:rStyle w:val="Hyperlink"/>
              <w:noProof/>
              <w:rtl/>
            </w:rPr>
            <w:fldChar w:fldCharType="begin"/>
          </w:r>
          <w:r>
            <w:rPr>
              <w:noProof/>
              <w:webHidden/>
              <w:rtl/>
            </w:rPr>
            <w:instrText xml:space="preserve"> </w:instrText>
          </w:r>
          <w:r>
            <w:rPr>
              <w:noProof/>
              <w:webHidden/>
            </w:rPr>
            <w:instrText>PAGEREF</w:instrText>
          </w:r>
          <w:r>
            <w:rPr>
              <w:noProof/>
              <w:webHidden/>
              <w:rtl/>
            </w:rPr>
            <w:instrText xml:space="preserve"> _</w:instrText>
          </w:r>
          <w:r>
            <w:rPr>
              <w:noProof/>
              <w:webHidden/>
            </w:rPr>
            <w:instrText>Toc50364388 \h</w:instrText>
          </w:r>
          <w:r>
            <w:rPr>
              <w:noProof/>
              <w:webHidden/>
              <w:rtl/>
            </w:rPr>
            <w:instrText xml:space="preserve"> </w:instrText>
          </w:r>
          <w:r>
            <w:rPr>
              <w:rStyle w:val="Hyperlink"/>
              <w:noProof/>
              <w:rtl/>
            </w:rPr>
          </w:r>
          <w:r>
            <w:rPr>
              <w:rStyle w:val="Hyperlink"/>
              <w:noProof/>
              <w:rtl/>
            </w:rPr>
            <w:fldChar w:fldCharType="separate"/>
          </w:r>
          <w:ins w:id="10" w:author="Ido Yehezkel" w:date="2020-09-07T09:47:00Z">
            <w:r w:rsidR="006315FB">
              <w:rPr>
                <w:noProof/>
                <w:webHidden/>
              </w:rPr>
              <w:t>5</w:t>
            </w:r>
          </w:ins>
          <w:del w:id="11" w:author="Ido Yehezkel" w:date="2020-09-07T09:47:00Z">
            <w:r w:rsidDel="006315FB">
              <w:rPr>
                <w:noProof/>
                <w:webHidden/>
                <w:rtl/>
              </w:rPr>
              <w:delText>5</w:delText>
            </w:r>
          </w:del>
          <w:r>
            <w:rPr>
              <w:rStyle w:val="Hyperlink"/>
              <w:noProof/>
              <w:rtl/>
            </w:rPr>
            <w:fldChar w:fldCharType="end"/>
          </w:r>
          <w:r w:rsidRPr="008368F4">
            <w:rPr>
              <w:rStyle w:val="Hyperlink"/>
              <w:noProof/>
              <w:rtl/>
            </w:rPr>
            <w:fldChar w:fldCharType="end"/>
          </w:r>
        </w:p>
        <w:p w14:paraId="0BC5222D" w14:textId="6813AE55" w:rsidR="00BC6325" w:rsidRDefault="00BC6325" w:rsidP="00BC6325">
          <w:pPr>
            <w:pStyle w:val="TOC1"/>
            <w:rPr>
              <w:noProof/>
              <w:sz w:val="22"/>
              <w:szCs w:val="22"/>
              <w:rtl/>
            </w:rPr>
          </w:pPr>
          <w:r w:rsidRPr="008368F4">
            <w:rPr>
              <w:rStyle w:val="Hyperlink"/>
              <w:noProof/>
              <w:rtl/>
            </w:rPr>
            <w:fldChar w:fldCharType="begin"/>
          </w:r>
          <w:r w:rsidRPr="008368F4">
            <w:rPr>
              <w:rStyle w:val="Hyperlink"/>
              <w:noProof/>
              <w:rtl/>
            </w:rPr>
            <w:instrText xml:space="preserve"> </w:instrText>
          </w:r>
          <w:r>
            <w:rPr>
              <w:noProof/>
            </w:rPr>
            <w:instrText>HYPERLINK \l "_Toc50364389</w:instrText>
          </w:r>
          <w:r>
            <w:rPr>
              <w:noProof/>
              <w:rtl/>
            </w:rPr>
            <w:instrText>"</w:instrText>
          </w:r>
          <w:r w:rsidRPr="008368F4">
            <w:rPr>
              <w:rStyle w:val="Hyperlink"/>
              <w:noProof/>
              <w:rtl/>
            </w:rPr>
            <w:instrText xml:space="preserve"> </w:instrText>
          </w:r>
          <w:r w:rsidRPr="008368F4">
            <w:rPr>
              <w:rStyle w:val="Hyperlink"/>
              <w:noProof/>
              <w:rtl/>
            </w:rPr>
          </w:r>
          <w:r w:rsidRPr="008368F4">
            <w:rPr>
              <w:rStyle w:val="Hyperlink"/>
              <w:noProof/>
              <w:rtl/>
            </w:rPr>
            <w:fldChar w:fldCharType="separate"/>
          </w:r>
          <w:r w:rsidRPr="008368F4">
            <w:rPr>
              <w:rStyle w:val="Hyperlink"/>
              <w:noProof/>
            </w:rPr>
            <w:t>Baseline - Optimal Oblivious Routing</w:t>
          </w:r>
          <w:r>
            <w:rPr>
              <w:noProof/>
              <w:webHidden/>
              <w:rtl/>
            </w:rPr>
            <w:tab/>
          </w:r>
          <w:r>
            <w:rPr>
              <w:rStyle w:val="Hyperlink"/>
              <w:noProof/>
              <w:rtl/>
            </w:rPr>
            <w:fldChar w:fldCharType="begin"/>
          </w:r>
          <w:r>
            <w:rPr>
              <w:noProof/>
              <w:webHidden/>
              <w:rtl/>
            </w:rPr>
            <w:instrText xml:space="preserve"> </w:instrText>
          </w:r>
          <w:r>
            <w:rPr>
              <w:noProof/>
              <w:webHidden/>
            </w:rPr>
            <w:instrText>PAGEREF</w:instrText>
          </w:r>
          <w:r>
            <w:rPr>
              <w:noProof/>
              <w:webHidden/>
              <w:rtl/>
            </w:rPr>
            <w:instrText xml:space="preserve"> _</w:instrText>
          </w:r>
          <w:r>
            <w:rPr>
              <w:noProof/>
              <w:webHidden/>
            </w:rPr>
            <w:instrText>Toc50364389 \h</w:instrText>
          </w:r>
          <w:r>
            <w:rPr>
              <w:noProof/>
              <w:webHidden/>
              <w:rtl/>
            </w:rPr>
            <w:instrText xml:space="preserve"> </w:instrText>
          </w:r>
          <w:r>
            <w:rPr>
              <w:rStyle w:val="Hyperlink"/>
              <w:noProof/>
              <w:rtl/>
            </w:rPr>
          </w:r>
          <w:r>
            <w:rPr>
              <w:rStyle w:val="Hyperlink"/>
              <w:noProof/>
              <w:rtl/>
            </w:rPr>
            <w:fldChar w:fldCharType="separate"/>
          </w:r>
          <w:ins w:id="12" w:author="Ido Yehezkel" w:date="2020-09-07T09:47:00Z">
            <w:r w:rsidR="006315FB">
              <w:rPr>
                <w:noProof/>
                <w:webHidden/>
              </w:rPr>
              <w:t>6</w:t>
            </w:r>
          </w:ins>
          <w:del w:id="13" w:author="Ido Yehezkel" w:date="2020-09-07T09:47:00Z">
            <w:r w:rsidDel="006315FB">
              <w:rPr>
                <w:noProof/>
                <w:webHidden/>
                <w:rtl/>
              </w:rPr>
              <w:delText>6</w:delText>
            </w:r>
          </w:del>
          <w:r>
            <w:rPr>
              <w:rStyle w:val="Hyperlink"/>
              <w:noProof/>
              <w:rtl/>
            </w:rPr>
            <w:fldChar w:fldCharType="end"/>
          </w:r>
          <w:r w:rsidRPr="008368F4">
            <w:rPr>
              <w:rStyle w:val="Hyperlink"/>
              <w:noProof/>
              <w:rtl/>
            </w:rPr>
            <w:fldChar w:fldCharType="end"/>
          </w:r>
        </w:p>
        <w:p w14:paraId="24BCC17C" w14:textId="5613CF6A" w:rsidR="00BC6325" w:rsidRDefault="00BC6325" w:rsidP="00BC6325">
          <w:pPr>
            <w:pStyle w:val="TOC1"/>
            <w:rPr>
              <w:noProof/>
              <w:sz w:val="22"/>
              <w:szCs w:val="22"/>
              <w:rtl/>
            </w:rPr>
          </w:pPr>
          <w:r w:rsidRPr="008368F4">
            <w:rPr>
              <w:rStyle w:val="Hyperlink"/>
              <w:noProof/>
              <w:rtl/>
            </w:rPr>
            <w:fldChar w:fldCharType="begin"/>
          </w:r>
          <w:r w:rsidRPr="008368F4">
            <w:rPr>
              <w:rStyle w:val="Hyperlink"/>
              <w:noProof/>
              <w:rtl/>
            </w:rPr>
            <w:instrText xml:space="preserve"> </w:instrText>
          </w:r>
          <w:r>
            <w:rPr>
              <w:noProof/>
            </w:rPr>
            <w:instrText>HYPERLINK \l "_Toc50364390</w:instrText>
          </w:r>
          <w:r>
            <w:rPr>
              <w:noProof/>
              <w:rtl/>
            </w:rPr>
            <w:instrText>"</w:instrText>
          </w:r>
          <w:r w:rsidRPr="008368F4">
            <w:rPr>
              <w:rStyle w:val="Hyperlink"/>
              <w:noProof/>
              <w:rtl/>
            </w:rPr>
            <w:instrText xml:space="preserve"> </w:instrText>
          </w:r>
          <w:r w:rsidRPr="008368F4">
            <w:rPr>
              <w:rStyle w:val="Hyperlink"/>
              <w:noProof/>
              <w:rtl/>
            </w:rPr>
          </w:r>
          <w:r w:rsidRPr="008368F4">
            <w:rPr>
              <w:rStyle w:val="Hyperlink"/>
              <w:noProof/>
              <w:rtl/>
            </w:rPr>
            <w:fldChar w:fldCharType="separate"/>
          </w:r>
          <w:r w:rsidRPr="008368F4">
            <w:rPr>
              <w:rStyle w:val="Hyperlink"/>
              <w:noProof/>
            </w:rPr>
            <w:t>Reproducing the Baseline Results</w:t>
          </w:r>
          <w:r>
            <w:rPr>
              <w:noProof/>
              <w:webHidden/>
              <w:rtl/>
            </w:rPr>
            <w:tab/>
          </w:r>
          <w:r>
            <w:rPr>
              <w:rStyle w:val="Hyperlink"/>
              <w:noProof/>
              <w:rtl/>
            </w:rPr>
            <w:fldChar w:fldCharType="begin"/>
          </w:r>
          <w:r>
            <w:rPr>
              <w:noProof/>
              <w:webHidden/>
              <w:rtl/>
            </w:rPr>
            <w:instrText xml:space="preserve"> </w:instrText>
          </w:r>
          <w:r>
            <w:rPr>
              <w:noProof/>
              <w:webHidden/>
            </w:rPr>
            <w:instrText>PAGEREF</w:instrText>
          </w:r>
          <w:r>
            <w:rPr>
              <w:noProof/>
              <w:webHidden/>
              <w:rtl/>
            </w:rPr>
            <w:instrText xml:space="preserve"> _</w:instrText>
          </w:r>
          <w:r>
            <w:rPr>
              <w:noProof/>
              <w:webHidden/>
            </w:rPr>
            <w:instrText>Toc50364390 \h</w:instrText>
          </w:r>
          <w:r>
            <w:rPr>
              <w:noProof/>
              <w:webHidden/>
              <w:rtl/>
            </w:rPr>
            <w:instrText xml:space="preserve"> </w:instrText>
          </w:r>
          <w:r>
            <w:rPr>
              <w:rStyle w:val="Hyperlink"/>
              <w:noProof/>
              <w:rtl/>
            </w:rPr>
          </w:r>
          <w:r>
            <w:rPr>
              <w:rStyle w:val="Hyperlink"/>
              <w:noProof/>
              <w:rtl/>
            </w:rPr>
            <w:fldChar w:fldCharType="separate"/>
          </w:r>
          <w:ins w:id="14" w:author="Ido Yehezkel" w:date="2020-09-07T09:47:00Z">
            <w:r w:rsidR="006315FB">
              <w:rPr>
                <w:noProof/>
                <w:webHidden/>
              </w:rPr>
              <w:t>7</w:t>
            </w:r>
          </w:ins>
          <w:del w:id="15" w:author="Ido Yehezkel" w:date="2020-09-07T09:47:00Z">
            <w:r w:rsidDel="006315FB">
              <w:rPr>
                <w:noProof/>
                <w:webHidden/>
                <w:rtl/>
              </w:rPr>
              <w:delText>7</w:delText>
            </w:r>
          </w:del>
          <w:r>
            <w:rPr>
              <w:rStyle w:val="Hyperlink"/>
              <w:noProof/>
              <w:rtl/>
            </w:rPr>
            <w:fldChar w:fldCharType="end"/>
          </w:r>
          <w:r w:rsidRPr="008368F4">
            <w:rPr>
              <w:rStyle w:val="Hyperlink"/>
              <w:noProof/>
              <w:rtl/>
            </w:rPr>
            <w:fldChar w:fldCharType="end"/>
          </w:r>
        </w:p>
        <w:p w14:paraId="7857812B" w14:textId="5108FBDC" w:rsidR="00BC6325" w:rsidRDefault="00BC6325" w:rsidP="00BC6325">
          <w:pPr>
            <w:pStyle w:val="TOC1"/>
            <w:rPr>
              <w:noProof/>
              <w:sz w:val="22"/>
              <w:szCs w:val="22"/>
              <w:rtl/>
            </w:rPr>
          </w:pPr>
          <w:r w:rsidRPr="008368F4">
            <w:rPr>
              <w:rStyle w:val="Hyperlink"/>
              <w:noProof/>
              <w:rtl/>
            </w:rPr>
            <w:fldChar w:fldCharType="begin"/>
          </w:r>
          <w:r w:rsidRPr="008368F4">
            <w:rPr>
              <w:rStyle w:val="Hyperlink"/>
              <w:noProof/>
              <w:rtl/>
            </w:rPr>
            <w:instrText xml:space="preserve"> </w:instrText>
          </w:r>
          <w:r>
            <w:rPr>
              <w:noProof/>
            </w:rPr>
            <w:instrText>HYPERLINK \l "_Toc50364391</w:instrText>
          </w:r>
          <w:r>
            <w:rPr>
              <w:noProof/>
              <w:rtl/>
            </w:rPr>
            <w:instrText>"</w:instrText>
          </w:r>
          <w:r w:rsidRPr="008368F4">
            <w:rPr>
              <w:rStyle w:val="Hyperlink"/>
              <w:noProof/>
              <w:rtl/>
            </w:rPr>
            <w:instrText xml:space="preserve"> </w:instrText>
          </w:r>
          <w:r w:rsidRPr="008368F4">
            <w:rPr>
              <w:rStyle w:val="Hyperlink"/>
              <w:noProof/>
              <w:rtl/>
            </w:rPr>
          </w:r>
          <w:r w:rsidRPr="008368F4">
            <w:rPr>
              <w:rStyle w:val="Hyperlink"/>
              <w:noProof/>
              <w:rtl/>
            </w:rPr>
            <w:fldChar w:fldCharType="separate"/>
          </w:r>
          <w:r w:rsidRPr="008368F4">
            <w:rPr>
              <w:rStyle w:val="Hyperlink"/>
              <w:noProof/>
            </w:rPr>
            <w:t>Evaluation</w:t>
          </w:r>
          <w:r>
            <w:rPr>
              <w:noProof/>
              <w:webHidden/>
              <w:rtl/>
            </w:rPr>
            <w:tab/>
          </w:r>
          <w:r>
            <w:rPr>
              <w:rStyle w:val="Hyperlink"/>
              <w:noProof/>
              <w:rtl/>
            </w:rPr>
            <w:fldChar w:fldCharType="begin"/>
          </w:r>
          <w:r>
            <w:rPr>
              <w:noProof/>
              <w:webHidden/>
              <w:rtl/>
            </w:rPr>
            <w:instrText xml:space="preserve"> </w:instrText>
          </w:r>
          <w:r>
            <w:rPr>
              <w:noProof/>
              <w:webHidden/>
            </w:rPr>
            <w:instrText>PAGEREF</w:instrText>
          </w:r>
          <w:r>
            <w:rPr>
              <w:noProof/>
              <w:webHidden/>
              <w:rtl/>
            </w:rPr>
            <w:instrText xml:space="preserve"> _</w:instrText>
          </w:r>
          <w:r>
            <w:rPr>
              <w:noProof/>
              <w:webHidden/>
            </w:rPr>
            <w:instrText>Toc50364391 \h</w:instrText>
          </w:r>
          <w:r>
            <w:rPr>
              <w:noProof/>
              <w:webHidden/>
              <w:rtl/>
            </w:rPr>
            <w:instrText xml:space="preserve"> </w:instrText>
          </w:r>
          <w:r>
            <w:rPr>
              <w:rStyle w:val="Hyperlink"/>
              <w:noProof/>
              <w:rtl/>
            </w:rPr>
          </w:r>
          <w:r>
            <w:rPr>
              <w:rStyle w:val="Hyperlink"/>
              <w:noProof/>
              <w:rtl/>
            </w:rPr>
            <w:fldChar w:fldCharType="separate"/>
          </w:r>
          <w:ins w:id="16" w:author="Ido Yehezkel" w:date="2020-09-07T09:47:00Z">
            <w:r w:rsidR="006315FB">
              <w:rPr>
                <w:noProof/>
                <w:webHidden/>
              </w:rPr>
              <w:t>7</w:t>
            </w:r>
          </w:ins>
          <w:del w:id="17" w:author="Ido Yehezkel" w:date="2020-09-07T09:47:00Z">
            <w:r w:rsidDel="006315FB">
              <w:rPr>
                <w:noProof/>
                <w:webHidden/>
                <w:rtl/>
              </w:rPr>
              <w:delText>7</w:delText>
            </w:r>
          </w:del>
          <w:r>
            <w:rPr>
              <w:rStyle w:val="Hyperlink"/>
              <w:noProof/>
              <w:rtl/>
            </w:rPr>
            <w:fldChar w:fldCharType="end"/>
          </w:r>
          <w:r w:rsidRPr="008368F4">
            <w:rPr>
              <w:rStyle w:val="Hyperlink"/>
              <w:noProof/>
              <w:rtl/>
            </w:rPr>
            <w:fldChar w:fldCharType="end"/>
          </w:r>
        </w:p>
        <w:p w14:paraId="500347A1" w14:textId="60B30568" w:rsidR="00BC6325" w:rsidRDefault="00BC6325" w:rsidP="00BC6325">
          <w:pPr>
            <w:pStyle w:val="TOC1"/>
            <w:rPr>
              <w:noProof/>
              <w:sz w:val="22"/>
              <w:szCs w:val="22"/>
              <w:rtl/>
            </w:rPr>
          </w:pPr>
          <w:r w:rsidRPr="008368F4">
            <w:rPr>
              <w:rStyle w:val="Hyperlink"/>
              <w:noProof/>
              <w:rtl/>
            </w:rPr>
            <w:fldChar w:fldCharType="begin"/>
          </w:r>
          <w:r w:rsidRPr="008368F4">
            <w:rPr>
              <w:rStyle w:val="Hyperlink"/>
              <w:noProof/>
              <w:rtl/>
            </w:rPr>
            <w:instrText xml:space="preserve"> </w:instrText>
          </w:r>
          <w:r>
            <w:rPr>
              <w:noProof/>
            </w:rPr>
            <w:instrText>HYPERLINK \l "_Toc50364392</w:instrText>
          </w:r>
          <w:r>
            <w:rPr>
              <w:noProof/>
              <w:rtl/>
            </w:rPr>
            <w:instrText>"</w:instrText>
          </w:r>
          <w:r w:rsidRPr="008368F4">
            <w:rPr>
              <w:rStyle w:val="Hyperlink"/>
              <w:noProof/>
              <w:rtl/>
            </w:rPr>
            <w:instrText xml:space="preserve"> </w:instrText>
          </w:r>
          <w:r w:rsidRPr="008368F4">
            <w:rPr>
              <w:rStyle w:val="Hyperlink"/>
              <w:noProof/>
              <w:rtl/>
            </w:rPr>
          </w:r>
          <w:r w:rsidRPr="008368F4">
            <w:rPr>
              <w:rStyle w:val="Hyperlink"/>
              <w:noProof/>
              <w:rtl/>
            </w:rPr>
            <w:fldChar w:fldCharType="separate"/>
          </w:r>
          <w:r w:rsidRPr="008368F4">
            <w:rPr>
              <w:rStyle w:val="Hyperlink"/>
              <w:noProof/>
            </w:rPr>
            <w:t>Reproducing the Reinforcement Learning Results</w:t>
          </w:r>
          <w:r>
            <w:rPr>
              <w:noProof/>
              <w:webHidden/>
              <w:rtl/>
            </w:rPr>
            <w:tab/>
          </w:r>
          <w:r>
            <w:rPr>
              <w:rStyle w:val="Hyperlink"/>
              <w:noProof/>
              <w:rtl/>
            </w:rPr>
            <w:fldChar w:fldCharType="begin"/>
          </w:r>
          <w:r>
            <w:rPr>
              <w:noProof/>
              <w:webHidden/>
              <w:rtl/>
            </w:rPr>
            <w:instrText xml:space="preserve"> </w:instrText>
          </w:r>
          <w:r>
            <w:rPr>
              <w:noProof/>
              <w:webHidden/>
            </w:rPr>
            <w:instrText>PAGEREF</w:instrText>
          </w:r>
          <w:r>
            <w:rPr>
              <w:noProof/>
              <w:webHidden/>
              <w:rtl/>
            </w:rPr>
            <w:instrText xml:space="preserve"> _</w:instrText>
          </w:r>
          <w:r>
            <w:rPr>
              <w:noProof/>
              <w:webHidden/>
            </w:rPr>
            <w:instrText>Toc50364392 \h</w:instrText>
          </w:r>
          <w:r>
            <w:rPr>
              <w:noProof/>
              <w:webHidden/>
              <w:rtl/>
            </w:rPr>
            <w:instrText xml:space="preserve"> </w:instrText>
          </w:r>
          <w:r>
            <w:rPr>
              <w:rStyle w:val="Hyperlink"/>
              <w:noProof/>
              <w:rtl/>
            </w:rPr>
          </w:r>
          <w:r>
            <w:rPr>
              <w:rStyle w:val="Hyperlink"/>
              <w:noProof/>
              <w:rtl/>
            </w:rPr>
            <w:fldChar w:fldCharType="separate"/>
          </w:r>
          <w:ins w:id="18" w:author="Ido Yehezkel" w:date="2020-09-07T09:47:00Z">
            <w:r w:rsidR="006315FB">
              <w:rPr>
                <w:noProof/>
                <w:webHidden/>
              </w:rPr>
              <w:t>11</w:t>
            </w:r>
          </w:ins>
          <w:del w:id="19" w:author="Ido Yehezkel" w:date="2020-09-07T09:47:00Z">
            <w:r w:rsidDel="006315FB">
              <w:rPr>
                <w:noProof/>
                <w:webHidden/>
                <w:rtl/>
              </w:rPr>
              <w:delText>11</w:delText>
            </w:r>
          </w:del>
          <w:r>
            <w:rPr>
              <w:rStyle w:val="Hyperlink"/>
              <w:noProof/>
              <w:rtl/>
            </w:rPr>
            <w:fldChar w:fldCharType="end"/>
          </w:r>
          <w:r w:rsidRPr="008368F4">
            <w:rPr>
              <w:rStyle w:val="Hyperlink"/>
              <w:noProof/>
              <w:rtl/>
            </w:rPr>
            <w:fldChar w:fldCharType="end"/>
          </w:r>
        </w:p>
        <w:p w14:paraId="28DFD2D1" w14:textId="4EE3427E" w:rsidR="00BC6325" w:rsidRDefault="00BC6325" w:rsidP="00BC6325">
          <w:pPr>
            <w:pStyle w:val="TOC1"/>
            <w:rPr>
              <w:noProof/>
              <w:sz w:val="22"/>
              <w:szCs w:val="22"/>
              <w:rtl/>
            </w:rPr>
          </w:pPr>
          <w:r w:rsidRPr="008368F4">
            <w:rPr>
              <w:rStyle w:val="Hyperlink"/>
              <w:noProof/>
              <w:rtl/>
            </w:rPr>
            <w:fldChar w:fldCharType="begin"/>
          </w:r>
          <w:r w:rsidRPr="008368F4">
            <w:rPr>
              <w:rStyle w:val="Hyperlink"/>
              <w:noProof/>
              <w:rtl/>
            </w:rPr>
            <w:instrText xml:space="preserve"> </w:instrText>
          </w:r>
          <w:r>
            <w:rPr>
              <w:noProof/>
            </w:rPr>
            <w:instrText>HYPERLINK \l "_Toc50364393</w:instrText>
          </w:r>
          <w:r>
            <w:rPr>
              <w:noProof/>
              <w:rtl/>
            </w:rPr>
            <w:instrText>"</w:instrText>
          </w:r>
          <w:r w:rsidRPr="008368F4">
            <w:rPr>
              <w:rStyle w:val="Hyperlink"/>
              <w:noProof/>
              <w:rtl/>
            </w:rPr>
            <w:instrText xml:space="preserve"> </w:instrText>
          </w:r>
          <w:r w:rsidRPr="008368F4">
            <w:rPr>
              <w:rStyle w:val="Hyperlink"/>
              <w:noProof/>
              <w:rtl/>
            </w:rPr>
          </w:r>
          <w:r w:rsidRPr="008368F4">
            <w:rPr>
              <w:rStyle w:val="Hyperlink"/>
              <w:noProof/>
              <w:rtl/>
            </w:rPr>
            <w:fldChar w:fldCharType="separate"/>
          </w:r>
          <w:r w:rsidRPr="008368F4">
            <w:rPr>
              <w:rStyle w:val="Hyperlink"/>
              <w:noProof/>
            </w:rPr>
            <w:t>Evaluation</w:t>
          </w:r>
          <w:r>
            <w:rPr>
              <w:noProof/>
              <w:webHidden/>
              <w:rtl/>
            </w:rPr>
            <w:tab/>
          </w:r>
          <w:r>
            <w:rPr>
              <w:rStyle w:val="Hyperlink"/>
              <w:noProof/>
              <w:rtl/>
            </w:rPr>
            <w:fldChar w:fldCharType="begin"/>
          </w:r>
          <w:r>
            <w:rPr>
              <w:noProof/>
              <w:webHidden/>
              <w:rtl/>
            </w:rPr>
            <w:instrText xml:space="preserve"> </w:instrText>
          </w:r>
          <w:r>
            <w:rPr>
              <w:noProof/>
              <w:webHidden/>
            </w:rPr>
            <w:instrText>PAGEREF</w:instrText>
          </w:r>
          <w:r>
            <w:rPr>
              <w:noProof/>
              <w:webHidden/>
              <w:rtl/>
            </w:rPr>
            <w:instrText xml:space="preserve"> _</w:instrText>
          </w:r>
          <w:r>
            <w:rPr>
              <w:noProof/>
              <w:webHidden/>
            </w:rPr>
            <w:instrText>Toc50364393 \h</w:instrText>
          </w:r>
          <w:r>
            <w:rPr>
              <w:noProof/>
              <w:webHidden/>
              <w:rtl/>
            </w:rPr>
            <w:instrText xml:space="preserve"> </w:instrText>
          </w:r>
          <w:r>
            <w:rPr>
              <w:rStyle w:val="Hyperlink"/>
              <w:noProof/>
              <w:rtl/>
            </w:rPr>
          </w:r>
          <w:r>
            <w:rPr>
              <w:rStyle w:val="Hyperlink"/>
              <w:noProof/>
              <w:rtl/>
            </w:rPr>
            <w:fldChar w:fldCharType="separate"/>
          </w:r>
          <w:ins w:id="20" w:author="Ido Yehezkel" w:date="2020-09-07T09:47:00Z">
            <w:r w:rsidR="006315FB">
              <w:rPr>
                <w:noProof/>
                <w:webHidden/>
              </w:rPr>
              <w:t>11</w:t>
            </w:r>
          </w:ins>
          <w:del w:id="21" w:author="Ido Yehezkel" w:date="2020-09-07T09:47:00Z">
            <w:r w:rsidDel="006315FB">
              <w:rPr>
                <w:noProof/>
                <w:webHidden/>
                <w:rtl/>
              </w:rPr>
              <w:delText>11</w:delText>
            </w:r>
          </w:del>
          <w:r>
            <w:rPr>
              <w:rStyle w:val="Hyperlink"/>
              <w:noProof/>
              <w:rtl/>
            </w:rPr>
            <w:fldChar w:fldCharType="end"/>
          </w:r>
          <w:r w:rsidRPr="008368F4">
            <w:rPr>
              <w:rStyle w:val="Hyperlink"/>
              <w:noProof/>
              <w:rtl/>
            </w:rPr>
            <w:fldChar w:fldCharType="end"/>
          </w:r>
        </w:p>
        <w:p w14:paraId="2DA761E9" w14:textId="7F7AC232" w:rsidR="00BC6325" w:rsidRDefault="00BC6325" w:rsidP="00BC6325">
          <w:pPr>
            <w:pStyle w:val="TOC1"/>
            <w:rPr>
              <w:noProof/>
              <w:sz w:val="22"/>
              <w:szCs w:val="22"/>
              <w:rtl/>
            </w:rPr>
          </w:pPr>
          <w:r w:rsidRPr="008368F4">
            <w:rPr>
              <w:rStyle w:val="Hyperlink"/>
              <w:noProof/>
              <w:rtl/>
            </w:rPr>
            <w:fldChar w:fldCharType="begin"/>
          </w:r>
          <w:r w:rsidRPr="008368F4">
            <w:rPr>
              <w:rStyle w:val="Hyperlink"/>
              <w:noProof/>
              <w:rtl/>
            </w:rPr>
            <w:instrText xml:space="preserve"> </w:instrText>
          </w:r>
          <w:r>
            <w:rPr>
              <w:noProof/>
            </w:rPr>
            <w:instrText>HYPERLINK \l "_Toc50364394</w:instrText>
          </w:r>
          <w:r>
            <w:rPr>
              <w:noProof/>
              <w:rtl/>
            </w:rPr>
            <w:instrText>"</w:instrText>
          </w:r>
          <w:r w:rsidRPr="008368F4">
            <w:rPr>
              <w:rStyle w:val="Hyperlink"/>
              <w:noProof/>
              <w:rtl/>
            </w:rPr>
            <w:instrText xml:space="preserve"> </w:instrText>
          </w:r>
          <w:r w:rsidRPr="008368F4">
            <w:rPr>
              <w:rStyle w:val="Hyperlink"/>
              <w:noProof/>
              <w:rtl/>
            </w:rPr>
          </w:r>
          <w:r w:rsidRPr="008368F4">
            <w:rPr>
              <w:rStyle w:val="Hyperlink"/>
              <w:noProof/>
              <w:rtl/>
            </w:rPr>
            <w:fldChar w:fldCharType="separate"/>
          </w:r>
          <w:r w:rsidRPr="008368F4">
            <w:rPr>
              <w:rStyle w:val="Hyperlink"/>
              <w:noProof/>
            </w:rPr>
            <w:t>Conclusions and Summary</w:t>
          </w:r>
          <w:r>
            <w:rPr>
              <w:noProof/>
              <w:webHidden/>
              <w:rtl/>
            </w:rPr>
            <w:tab/>
          </w:r>
          <w:r>
            <w:rPr>
              <w:rStyle w:val="Hyperlink"/>
              <w:noProof/>
              <w:rtl/>
            </w:rPr>
            <w:fldChar w:fldCharType="begin"/>
          </w:r>
          <w:r>
            <w:rPr>
              <w:noProof/>
              <w:webHidden/>
              <w:rtl/>
            </w:rPr>
            <w:instrText xml:space="preserve"> </w:instrText>
          </w:r>
          <w:r>
            <w:rPr>
              <w:noProof/>
              <w:webHidden/>
            </w:rPr>
            <w:instrText>PAGEREF</w:instrText>
          </w:r>
          <w:r>
            <w:rPr>
              <w:noProof/>
              <w:webHidden/>
              <w:rtl/>
            </w:rPr>
            <w:instrText xml:space="preserve"> _</w:instrText>
          </w:r>
          <w:r>
            <w:rPr>
              <w:noProof/>
              <w:webHidden/>
            </w:rPr>
            <w:instrText>Toc50364394 \h</w:instrText>
          </w:r>
          <w:r>
            <w:rPr>
              <w:noProof/>
              <w:webHidden/>
              <w:rtl/>
            </w:rPr>
            <w:instrText xml:space="preserve"> </w:instrText>
          </w:r>
          <w:r>
            <w:rPr>
              <w:rStyle w:val="Hyperlink"/>
              <w:noProof/>
              <w:rtl/>
            </w:rPr>
          </w:r>
          <w:r>
            <w:rPr>
              <w:rStyle w:val="Hyperlink"/>
              <w:noProof/>
              <w:rtl/>
            </w:rPr>
            <w:fldChar w:fldCharType="separate"/>
          </w:r>
          <w:ins w:id="22" w:author="Ido Yehezkel" w:date="2020-09-07T09:47:00Z">
            <w:r w:rsidR="006315FB">
              <w:rPr>
                <w:noProof/>
                <w:webHidden/>
              </w:rPr>
              <w:t>19</w:t>
            </w:r>
          </w:ins>
          <w:del w:id="23" w:author="Ido Yehezkel" w:date="2020-09-07T09:47:00Z">
            <w:r w:rsidDel="006315FB">
              <w:rPr>
                <w:noProof/>
                <w:webHidden/>
                <w:rtl/>
              </w:rPr>
              <w:delText>19</w:delText>
            </w:r>
          </w:del>
          <w:r>
            <w:rPr>
              <w:rStyle w:val="Hyperlink"/>
              <w:noProof/>
              <w:rtl/>
            </w:rPr>
            <w:fldChar w:fldCharType="end"/>
          </w:r>
          <w:r w:rsidRPr="008368F4">
            <w:rPr>
              <w:rStyle w:val="Hyperlink"/>
              <w:noProof/>
              <w:rtl/>
            </w:rPr>
            <w:fldChar w:fldCharType="end"/>
          </w:r>
        </w:p>
        <w:p w14:paraId="0963F426" w14:textId="237903FB" w:rsidR="00BC6325" w:rsidRDefault="00BC6325" w:rsidP="00BC6325">
          <w:pPr>
            <w:pStyle w:val="TOC1"/>
            <w:rPr>
              <w:noProof/>
              <w:sz w:val="22"/>
              <w:szCs w:val="22"/>
              <w:rtl/>
            </w:rPr>
          </w:pPr>
          <w:r w:rsidRPr="008368F4">
            <w:rPr>
              <w:rStyle w:val="Hyperlink"/>
              <w:noProof/>
              <w:rtl/>
            </w:rPr>
            <w:fldChar w:fldCharType="begin"/>
          </w:r>
          <w:r w:rsidRPr="008368F4">
            <w:rPr>
              <w:rStyle w:val="Hyperlink"/>
              <w:noProof/>
              <w:rtl/>
            </w:rPr>
            <w:instrText xml:space="preserve"> </w:instrText>
          </w:r>
          <w:r>
            <w:rPr>
              <w:noProof/>
            </w:rPr>
            <w:instrText>HYPERLINK \l "_Toc50364395</w:instrText>
          </w:r>
          <w:r>
            <w:rPr>
              <w:noProof/>
              <w:rtl/>
            </w:rPr>
            <w:instrText>"</w:instrText>
          </w:r>
          <w:r w:rsidRPr="008368F4">
            <w:rPr>
              <w:rStyle w:val="Hyperlink"/>
              <w:noProof/>
              <w:rtl/>
            </w:rPr>
            <w:instrText xml:space="preserve"> </w:instrText>
          </w:r>
          <w:r w:rsidRPr="008368F4">
            <w:rPr>
              <w:rStyle w:val="Hyperlink"/>
              <w:noProof/>
              <w:rtl/>
            </w:rPr>
          </w:r>
          <w:r w:rsidRPr="008368F4">
            <w:rPr>
              <w:rStyle w:val="Hyperlink"/>
              <w:noProof/>
              <w:rtl/>
            </w:rPr>
            <w:fldChar w:fldCharType="separate"/>
          </w:r>
          <w:r w:rsidRPr="008368F4">
            <w:rPr>
              <w:rStyle w:val="Hyperlink"/>
              <w:noProof/>
            </w:rPr>
            <w:t>References</w:t>
          </w:r>
          <w:r>
            <w:rPr>
              <w:noProof/>
              <w:webHidden/>
              <w:rtl/>
            </w:rPr>
            <w:tab/>
          </w:r>
          <w:r>
            <w:rPr>
              <w:rStyle w:val="Hyperlink"/>
              <w:noProof/>
              <w:rtl/>
            </w:rPr>
            <w:fldChar w:fldCharType="begin"/>
          </w:r>
          <w:r>
            <w:rPr>
              <w:noProof/>
              <w:webHidden/>
              <w:rtl/>
            </w:rPr>
            <w:instrText xml:space="preserve"> </w:instrText>
          </w:r>
          <w:r>
            <w:rPr>
              <w:noProof/>
              <w:webHidden/>
            </w:rPr>
            <w:instrText>PAGEREF</w:instrText>
          </w:r>
          <w:r>
            <w:rPr>
              <w:noProof/>
              <w:webHidden/>
              <w:rtl/>
            </w:rPr>
            <w:instrText xml:space="preserve"> _</w:instrText>
          </w:r>
          <w:r>
            <w:rPr>
              <w:noProof/>
              <w:webHidden/>
            </w:rPr>
            <w:instrText>Toc50364395 \h</w:instrText>
          </w:r>
          <w:r>
            <w:rPr>
              <w:noProof/>
              <w:webHidden/>
              <w:rtl/>
            </w:rPr>
            <w:instrText xml:space="preserve"> </w:instrText>
          </w:r>
          <w:r>
            <w:rPr>
              <w:rStyle w:val="Hyperlink"/>
              <w:noProof/>
              <w:rtl/>
            </w:rPr>
          </w:r>
          <w:r>
            <w:rPr>
              <w:rStyle w:val="Hyperlink"/>
              <w:noProof/>
              <w:rtl/>
            </w:rPr>
            <w:fldChar w:fldCharType="separate"/>
          </w:r>
          <w:ins w:id="24" w:author="Ido Yehezkel" w:date="2020-09-07T09:47:00Z">
            <w:r w:rsidR="006315FB">
              <w:rPr>
                <w:noProof/>
                <w:webHidden/>
              </w:rPr>
              <w:t>21</w:t>
            </w:r>
          </w:ins>
          <w:del w:id="25" w:author="Ido Yehezkel" w:date="2020-09-07T09:47:00Z">
            <w:r w:rsidDel="006315FB">
              <w:rPr>
                <w:noProof/>
                <w:webHidden/>
                <w:rtl/>
              </w:rPr>
              <w:delText>21</w:delText>
            </w:r>
          </w:del>
          <w:r>
            <w:rPr>
              <w:rStyle w:val="Hyperlink"/>
              <w:noProof/>
              <w:rtl/>
            </w:rPr>
            <w:fldChar w:fldCharType="end"/>
          </w:r>
          <w:r w:rsidRPr="008368F4">
            <w:rPr>
              <w:rStyle w:val="Hyperlink"/>
              <w:noProof/>
              <w:rtl/>
            </w:rPr>
            <w:fldChar w:fldCharType="end"/>
          </w:r>
        </w:p>
        <w:p w14:paraId="58BAC171" w14:textId="1177F112" w:rsidR="00BD0730" w:rsidRPr="00BD0730" w:rsidRDefault="002421BF" w:rsidP="00BC6325">
          <w:pPr>
            <w:rPr>
              <w:rFonts w:cstheme="minorHAnsi"/>
              <w:b/>
              <w:bCs/>
              <w:noProof/>
            </w:rPr>
          </w:pPr>
          <w:r w:rsidRPr="00BD0730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091AD20B" w14:textId="19F1C157" w:rsidR="00057604" w:rsidRPr="00BD0730" w:rsidRDefault="00057604" w:rsidP="00946912">
      <w:pPr>
        <w:rPr>
          <w:b/>
          <w:bCs/>
          <w:noProof/>
        </w:rPr>
      </w:pPr>
      <w:r>
        <w:rPr>
          <w:b/>
          <w:bCs/>
          <w:sz w:val="40"/>
          <w:szCs w:val="40"/>
        </w:rPr>
        <w:br w:type="page"/>
      </w:r>
    </w:p>
    <w:p w14:paraId="315C4DDD" w14:textId="04B390B6" w:rsidR="00057604" w:rsidRDefault="00057604" w:rsidP="00946912">
      <w:pPr>
        <w:pStyle w:val="Heading1"/>
        <w:rPr>
          <w:sz w:val="36"/>
          <w:szCs w:val="36"/>
        </w:rPr>
      </w:pPr>
      <w:bookmarkStart w:id="26" w:name="_Toc50364386"/>
      <w:r w:rsidRPr="002421BF">
        <w:rPr>
          <w:sz w:val="36"/>
          <w:szCs w:val="36"/>
        </w:rPr>
        <w:lastRenderedPageBreak/>
        <w:t>Introduction</w:t>
      </w:r>
      <w:bookmarkEnd w:id="26"/>
    </w:p>
    <w:p w14:paraId="77C358A7" w14:textId="3B71F21F" w:rsidR="000C3BE7" w:rsidRDefault="00883293" w:rsidP="00946912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>The main purpose of this</w:t>
      </w:r>
      <w:r w:rsidR="000C3BE7" w:rsidRPr="000C3BE7">
        <w:rPr>
          <w:rFonts w:cstheme="minorHAnsi"/>
          <w:sz w:val="24"/>
          <w:szCs w:val="24"/>
        </w:rPr>
        <w:t xml:space="preserve"> report is about </w:t>
      </w:r>
      <w:r>
        <w:rPr>
          <w:rFonts w:cstheme="minorHAnsi"/>
          <w:sz w:val="24"/>
          <w:szCs w:val="24"/>
        </w:rPr>
        <w:t>reproducing</w:t>
      </w:r>
      <w:r w:rsidR="000C3BE7" w:rsidRPr="000C3BE7">
        <w:rPr>
          <w:rFonts w:cstheme="minorHAnsi"/>
          <w:sz w:val="24"/>
          <w:szCs w:val="24"/>
        </w:rPr>
        <w:t xml:space="preserve"> the achieved results from </w:t>
      </w:r>
      <w:hyperlink w:anchor="_References" w:history="1">
        <w:r w:rsidR="00627D86" w:rsidRPr="00627D86">
          <w:rPr>
            <w:rStyle w:val="Hyperlink"/>
            <w:rFonts w:cstheme="minorHAnsi"/>
            <w:sz w:val="24"/>
            <w:szCs w:val="24"/>
            <w:shd w:val="clear" w:color="auto" w:fill="FFFFFF"/>
          </w:rPr>
          <w:t>[1</w:t>
        </w:r>
        <w:r w:rsidR="00627D86" w:rsidRPr="00627D86">
          <w:rPr>
            <w:rStyle w:val="Hyperlink"/>
            <w:rFonts w:cstheme="minorHAnsi"/>
            <w:sz w:val="24"/>
            <w:szCs w:val="24"/>
            <w:shd w:val="clear" w:color="auto" w:fill="FFFFFF"/>
          </w:rPr>
          <w:t>]</w:t>
        </w:r>
        <w:r w:rsidR="000C3BE7" w:rsidRPr="00627D86">
          <w:rPr>
            <w:rStyle w:val="Hyperlink"/>
            <w:rFonts w:cstheme="minorHAnsi"/>
            <w:sz w:val="24"/>
            <w:szCs w:val="24"/>
            <w:shd w:val="clear" w:color="auto" w:fill="FFFFFF"/>
          </w:rPr>
          <w:t>.</w:t>
        </w:r>
        <w:r w:rsidR="000C3BE7" w:rsidRPr="00627D86">
          <w:rPr>
            <w:rStyle w:val="Hyperlink"/>
            <w:rFonts w:cstheme="minorHAnsi"/>
            <w:sz w:val="24"/>
            <w:szCs w:val="24"/>
            <w:shd w:val="clear" w:color="auto" w:fill="FFFFFF"/>
            <w:rtl/>
          </w:rPr>
          <w:t>‏</w:t>
        </w:r>
      </w:hyperlink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</w:p>
    <w:p w14:paraId="31CD3325" w14:textId="6DD1402C" w:rsidR="00D056F2" w:rsidRDefault="000C3BE7" w:rsidP="00946912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The </w:t>
      </w:r>
      <w:r w:rsidR="00883293">
        <w:rPr>
          <w:rFonts w:cstheme="minorHAnsi"/>
          <w:color w:val="222222"/>
          <w:sz w:val="24"/>
          <w:szCs w:val="24"/>
          <w:shd w:val="clear" w:color="auto" w:fill="FFFFFF"/>
        </w:rPr>
        <w:t>authors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8A299D">
        <w:rPr>
          <w:rFonts w:cstheme="minorHAnsi"/>
          <w:color w:val="222222"/>
          <w:sz w:val="24"/>
          <w:szCs w:val="24"/>
          <w:shd w:val="clear" w:color="auto" w:fill="FFFFFF"/>
        </w:rPr>
        <w:t xml:space="preserve">introduce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a new approach of how to 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>use machine learning techniques</w:t>
      </w:r>
      <w:r w:rsidR="00F7280A">
        <w:rPr>
          <w:rFonts w:cstheme="minorHAnsi"/>
          <w:color w:val="222222"/>
          <w:sz w:val="24"/>
          <w:szCs w:val="24"/>
          <w:shd w:val="clear" w:color="auto" w:fill="FFFFFF"/>
        </w:rPr>
        <w:t xml:space="preserve"> in order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 xml:space="preserve"> to solve one of the </w:t>
      </w:r>
      <w:r w:rsidR="00B81477">
        <w:rPr>
          <w:rFonts w:cstheme="minorHAnsi"/>
          <w:color w:val="222222"/>
          <w:sz w:val="24"/>
          <w:szCs w:val="24"/>
          <w:shd w:val="clear" w:color="auto" w:fill="FFFFFF"/>
        </w:rPr>
        <w:t>fundamental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 xml:space="preserve"> network control </w:t>
      </w:r>
      <w:r w:rsidR="00985720">
        <w:rPr>
          <w:rFonts w:cstheme="minorHAnsi"/>
          <w:color w:val="222222"/>
          <w:sz w:val="24"/>
          <w:szCs w:val="24"/>
          <w:shd w:val="clear" w:color="auto" w:fill="FFFFFF"/>
        </w:rPr>
        <w:t>challenges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r w:rsidR="00985720">
        <w:rPr>
          <w:rFonts w:cstheme="minorHAnsi"/>
          <w:color w:val="222222"/>
          <w:sz w:val="24"/>
          <w:szCs w:val="24"/>
          <w:shd w:val="clear" w:color="auto" w:fill="FFFFFF"/>
        </w:rPr>
        <w:t xml:space="preserve">namely </w:t>
      </w:r>
      <w:r w:rsidR="008E6BF0">
        <w:rPr>
          <w:rFonts w:cstheme="minorHAnsi"/>
          <w:color w:val="222222"/>
          <w:sz w:val="24"/>
          <w:szCs w:val="24"/>
          <w:shd w:val="clear" w:color="auto" w:fill="FFFFFF"/>
        </w:rPr>
        <w:t xml:space="preserve">traffic 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>routing.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="00985720">
        <w:rPr>
          <w:rFonts w:cstheme="minorHAnsi"/>
          <w:color w:val="222222"/>
          <w:sz w:val="24"/>
          <w:szCs w:val="24"/>
          <w:shd w:val="clear" w:color="auto" w:fill="FFFFFF"/>
        </w:rPr>
        <w:br/>
        <w:t xml:space="preserve">Both deep supervised learning and deep reinforcement learning techniques are </w:t>
      </w:r>
      <w:r w:rsidR="007D712F">
        <w:rPr>
          <w:rFonts w:cstheme="minorHAnsi"/>
          <w:color w:val="222222"/>
          <w:sz w:val="24"/>
          <w:szCs w:val="24"/>
          <w:shd w:val="clear" w:color="auto" w:fill="FFFFFF"/>
        </w:rPr>
        <w:t>introduced</w:t>
      </w:r>
      <w:r w:rsidR="00985720">
        <w:rPr>
          <w:rFonts w:cstheme="minorHAnsi"/>
          <w:color w:val="222222"/>
          <w:sz w:val="24"/>
          <w:szCs w:val="24"/>
          <w:shd w:val="clear" w:color="auto" w:fill="FFFFFF"/>
        </w:rPr>
        <w:t xml:space="preserve"> in the paper for handl</w:t>
      </w:r>
      <w:r w:rsidR="00582DC7">
        <w:rPr>
          <w:rFonts w:cstheme="minorHAnsi"/>
          <w:color w:val="222222"/>
          <w:sz w:val="24"/>
          <w:szCs w:val="24"/>
          <w:shd w:val="clear" w:color="auto" w:fill="FFFFFF"/>
        </w:rPr>
        <w:t>ing</w:t>
      </w:r>
      <w:r w:rsidR="00985720">
        <w:rPr>
          <w:rFonts w:cstheme="minorHAnsi"/>
          <w:color w:val="222222"/>
          <w:sz w:val="24"/>
          <w:szCs w:val="24"/>
          <w:shd w:val="clear" w:color="auto" w:fill="FFFFFF"/>
        </w:rPr>
        <w:t xml:space="preserve"> this challenge. Supervised learning is used for predicting the next traffic demands matrix based on the past </w:t>
      </w:r>
      <w:r w:rsidR="00985720" w:rsidRPr="00985720">
        <w:rPr>
          <w:rFonts w:cstheme="minorHAnsi"/>
          <w:color w:val="222222"/>
          <w:sz w:val="24"/>
          <w:szCs w:val="24"/>
          <w:shd w:val="clear" w:color="auto" w:fill="FFFFFF"/>
        </w:rPr>
        <w:t>compared to</w:t>
      </w:r>
      <w:r w:rsidR="0098572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883293">
        <w:rPr>
          <w:rFonts w:cstheme="minorHAnsi"/>
          <w:color w:val="222222"/>
          <w:sz w:val="24"/>
          <w:szCs w:val="24"/>
          <w:shd w:val="clear" w:color="auto" w:fill="FFFFFF"/>
        </w:rPr>
        <w:t xml:space="preserve">focusing on </w:t>
      </w:r>
      <w:r w:rsidR="00C64A6A">
        <w:rPr>
          <w:rFonts w:cstheme="minorHAnsi"/>
          <w:color w:val="222222"/>
          <w:sz w:val="24"/>
          <w:szCs w:val="24"/>
          <w:shd w:val="clear" w:color="auto" w:fill="FFFFFF"/>
        </w:rPr>
        <w:t xml:space="preserve">solving the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routing control problem</w:t>
      </w:r>
      <w:r w:rsidR="007F2C10">
        <w:rPr>
          <w:rFonts w:cstheme="minorHAnsi"/>
          <w:color w:val="222222"/>
          <w:sz w:val="24"/>
          <w:szCs w:val="24"/>
          <w:shd w:val="clear" w:color="auto" w:fill="FFFFFF"/>
        </w:rPr>
        <w:t xml:space="preserve"> directly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using reinforcement learning</w:t>
      </w:r>
      <w:r w:rsidR="007F2C10">
        <w:rPr>
          <w:rFonts w:cstheme="minorHAnsi"/>
          <w:color w:val="222222"/>
          <w:sz w:val="24"/>
          <w:szCs w:val="24"/>
          <w:shd w:val="clear" w:color="auto" w:fill="FFFFFF"/>
        </w:rPr>
        <w:t xml:space="preserve"> agent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.</w:t>
      </w:r>
      <w:r w:rsidR="00985720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>The supervised learning model is a good start</w:t>
      </w:r>
      <w:r w:rsidR="00E64391">
        <w:rPr>
          <w:rFonts w:cstheme="minorHAnsi"/>
          <w:color w:val="222222"/>
          <w:sz w:val="24"/>
          <w:szCs w:val="24"/>
          <w:shd w:val="clear" w:color="auto" w:fill="FFFFFF"/>
        </w:rPr>
        <w:t>ing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 xml:space="preserve"> point but </w:t>
      </w:r>
      <w:r w:rsidR="00E64391">
        <w:rPr>
          <w:rFonts w:cstheme="minorHAnsi"/>
          <w:color w:val="222222"/>
          <w:sz w:val="24"/>
          <w:szCs w:val="24"/>
          <w:shd w:val="clear" w:color="auto" w:fill="FFFFFF"/>
        </w:rPr>
        <w:t>did not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 xml:space="preserve"> achieve </w:t>
      </w:r>
      <w:r w:rsidR="00E3717F">
        <w:rPr>
          <w:rFonts w:cstheme="minorHAnsi"/>
          <w:color w:val="222222"/>
          <w:sz w:val="24"/>
          <w:szCs w:val="24"/>
          <w:shd w:val="clear" w:color="auto" w:fill="FFFFFF"/>
        </w:rPr>
        <w:t>noticeable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 xml:space="preserve"> results, on the other hand, the </w:t>
      </w:r>
      <w:r w:rsidR="00021F68">
        <w:rPr>
          <w:rFonts w:cstheme="minorHAnsi"/>
          <w:color w:val="222222"/>
          <w:sz w:val="24"/>
          <w:szCs w:val="24"/>
          <w:shd w:val="clear" w:color="auto" w:fill="FFFFFF"/>
        </w:rPr>
        <w:t>performance</w:t>
      </w:r>
      <w:r w:rsidR="00E3717F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021F68">
        <w:rPr>
          <w:rFonts w:cstheme="minorHAnsi"/>
          <w:color w:val="222222"/>
          <w:sz w:val="24"/>
          <w:szCs w:val="24"/>
          <w:shd w:val="clear" w:color="auto" w:fill="FFFFFF"/>
        </w:rPr>
        <w:t>of</w:t>
      </w:r>
      <w:r w:rsidR="00E3717F">
        <w:rPr>
          <w:rFonts w:cstheme="minorHAnsi"/>
          <w:color w:val="222222"/>
          <w:sz w:val="24"/>
          <w:szCs w:val="24"/>
          <w:shd w:val="clear" w:color="auto" w:fill="FFFFFF"/>
        </w:rPr>
        <w:t xml:space="preserve"> the </w:t>
      </w:r>
      <w:r w:rsidR="0009519E">
        <w:rPr>
          <w:rFonts w:cstheme="minorHAnsi"/>
          <w:color w:val="222222"/>
          <w:sz w:val="24"/>
          <w:szCs w:val="24"/>
          <w:shd w:val="clear" w:color="auto" w:fill="FFFFFF"/>
        </w:rPr>
        <w:t xml:space="preserve">reinforcement learning </w:t>
      </w:r>
      <w:r w:rsidR="00021F68">
        <w:rPr>
          <w:rFonts w:cstheme="minorHAnsi"/>
          <w:color w:val="222222"/>
          <w:sz w:val="24"/>
          <w:szCs w:val="24"/>
          <w:shd w:val="clear" w:color="auto" w:fill="FFFFFF"/>
        </w:rPr>
        <w:t>agent</w:t>
      </w:r>
      <w:r w:rsidR="00C87613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E64391">
        <w:rPr>
          <w:rFonts w:cstheme="minorHAnsi"/>
          <w:color w:val="222222"/>
          <w:sz w:val="24"/>
          <w:szCs w:val="24"/>
          <w:shd w:val="clear" w:color="auto" w:fill="FFFFFF"/>
        </w:rPr>
        <w:t>is</w:t>
      </w:r>
      <w:r w:rsidR="00021F68">
        <w:rPr>
          <w:rFonts w:cstheme="minorHAnsi"/>
          <w:color w:val="222222"/>
          <w:sz w:val="24"/>
          <w:szCs w:val="24"/>
          <w:shd w:val="clear" w:color="auto" w:fill="FFFFFF"/>
        </w:rPr>
        <w:t xml:space="preserve"> better</w:t>
      </w:r>
      <w:r w:rsidR="00E64391">
        <w:rPr>
          <w:rFonts w:cstheme="minorHAnsi"/>
          <w:color w:val="222222"/>
          <w:sz w:val="24"/>
          <w:szCs w:val="24"/>
          <w:shd w:val="clear" w:color="auto" w:fill="FFFFFF"/>
        </w:rPr>
        <w:t xml:space="preserve">, moreover, </w:t>
      </w:r>
      <w:r w:rsidR="00021F68">
        <w:rPr>
          <w:rFonts w:cstheme="minorHAnsi"/>
          <w:color w:val="222222"/>
          <w:sz w:val="24"/>
          <w:szCs w:val="24"/>
          <w:shd w:val="clear" w:color="auto" w:fill="FFFFFF"/>
        </w:rPr>
        <w:t xml:space="preserve">for some traffic patterns </w:t>
      </w:r>
      <w:r w:rsidR="00E64391">
        <w:rPr>
          <w:rFonts w:cstheme="minorHAnsi"/>
          <w:color w:val="222222"/>
          <w:sz w:val="24"/>
          <w:szCs w:val="24"/>
          <w:shd w:val="clear" w:color="auto" w:fill="FFFFFF"/>
        </w:rPr>
        <w:t xml:space="preserve">even </w:t>
      </w:r>
      <w:r w:rsidR="00021F68">
        <w:rPr>
          <w:rFonts w:cstheme="minorHAnsi"/>
          <w:color w:val="222222"/>
          <w:sz w:val="24"/>
          <w:szCs w:val="24"/>
          <w:shd w:val="clear" w:color="auto" w:fill="FFFFFF"/>
        </w:rPr>
        <w:t>beats known routing schemes.</w:t>
      </w:r>
    </w:p>
    <w:p w14:paraId="5B7CDCC6" w14:textId="189F3914" w:rsidR="00081D0A" w:rsidRDefault="00021F68" w:rsidP="00946912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The</w:t>
      </w:r>
      <w:r w:rsidR="00F2250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824E8D">
        <w:rPr>
          <w:rFonts w:cstheme="minorHAnsi"/>
          <w:color w:val="222222"/>
          <w:sz w:val="24"/>
          <w:szCs w:val="24"/>
          <w:shd w:val="clear" w:color="auto" w:fill="FFFFFF"/>
        </w:rPr>
        <w:t>reproduction</w:t>
      </w:r>
      <w:r w:rsidR="00F22500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824E8D">
        <w:rPr>
          <w:rFonts w:cstheme="minorHAnsi"/>
          <w:color w:val="222222"/>
          <w:sz w:val="24"/>
          <w:szCs w:val="24"/>
          <w:shd w:val="clear" w:color="auto" w:fill="FFFFFF"/>
        </w:rPr>
        <w:t xml:space="preserve">of the results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starts with </w:t>
      </w:r>
      <w:r w:rsidR="00F73110">
        <w:rPr>
          <w:rFonts w:cstheme="minorHAnsi"/>
          <w:color w:val="222222"/>
          <w:sz w:val="24"/>
          <w:szCs w:val="24"/>
          <w:shd w:val="clear" w:color="auto" w:fill="FFFFFF"/>
        </w:rPr>
        <w:t xml:space="preserve">generating traffic patterns as the authors described and continues with training a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reinforcement </w:t>
      </w:r>
      <w:r w:rsidR="00F73110">
        <w:rPr>
          <w:rFonts w:cstheme="minorHAnsi"/>
          <w:color w:val="222222"/>
          <w:sz w:val="24"/>
          <w:szCs w:val="24"/>
          <w:shd w:val="clear" w:color="auto" w:fill="FFFFFF"/>
        </w:rPr>
        <w:t>learning agent.</w:t>
      </w:r>
      <w:r w:rsidR="00F73110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="00F73110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="0034524A" w:rsidRPr="0034524A">
        <w:rPr>
          <w:rFonts w:cstheme="minorHAnsi"/>
          <w:color w:val="222222"/>
          <w:sz w:val="24"/>
          <w:szCs w:val="24"/>
          <w:shd w:val="clear" w:color="auto" w:fill="FFFFFF"/>
        </w:rPr>
        <w:t>Another motivation for this work is gaining new knowledge about routing algorithms (Optimal Routing, Oblivious Routing), new heuristics methods, useful programming packages, yet the main goal is to develop a new direction for a continuing research.</w:t>
      </w:r>
    </w:p>
    <w:p w14:paraId="139426C3" w14:textId="77777777" w:rsidR="00081D0A" w:rsidRDefault="00081D0A" w:rsidP="00946912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br w:type="page"/>
      </w:r>
    </w:p>
    <w:p w14:paraId="41628620" w14:textId="208D4C23" w:rsidR="00EF7146" w:rsidRDefault="00087FE8" w:rsidP="00946912">
      <w:pPr>
        <w:pStyle w:val="Heading1"/>
        <w:rPr>
          <w:sz w:val="36"/>
          <w:szCs w:val="36"/>
        </w:rPr>
      </w:pPr>
      <w:bookmarkStart w:id="27" w:name="_Toc50364387"/>
      <w:r w:rsidRPr="00087FE8">
        <w:rPr>
          <w:sz w:val="36"/>
          <w:szCs w:val="36"/>
        </w:rPr>
        <w:lastRenderedPageBreak/>
        <w:t>Definition</w:t>
      </w:r>
      <w:r w:rsidR="00315CC7">
        <w:rPr>
          <w:sz w:val="36"/>
          <w:szCs w:val="36"/>
        </w:rPr>
        <w:t>s</w:t>
      </w:r>
      <w:bookmarkEnd w:id="27"/>
    </w:p>
    <w:p w14:paraId="7EAB751C" w14:textId="510FE9AF" w:rsidR="009E7645" w:rsidRPr="00977A0A" w:rsidRDefault="00EF7146" w:rsidP="00946912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77A0A"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Network topology</w:t>
      </w:r>
      <w:r w:rsidRPr="00977A0A">
        <w:rPr>
          <w:rFonts w:cstheme="minorHAnsi"/>
          <w:color w:val="222222"/>
          <w:sz w:val="24"/>
          <w:szCs w:val="24"/>
          <w:shd w:val="clear" w:color="auto" w:fill="FFFFFF"/>
        </w:rPr>
        <w:t xml:space="preserve">- </w:t>
      </w:r>
      <w:r w:rsidR="00D546E5" w:rsidRPr="00D546E5">
        <w:rPr>
          <w:rFonts w:cstheme="minorHAnsi"/>
          <w:color w:val="222222"/>
          <w:sz w:val="24"/>
          <w:szCs w:val="24"/>
          <w:shd w:val="clear" w:color="auto" w:fill="FFFFFF"/>
        </w:rPr>
        <w:t>following the paper, for the control routing problem the network topology is represented by a directional graph which is based on unidirectional graph with edges' capacity function (in Mb/s).</w:t>
      </w:r>
      <w:r w:rsidR="00D546E5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="00D546E5" w:rsidRPr="00D546E5">
        <w:rPr>
          <w:rFonts w:cstheme="minorHAnsi"/>
          <w:color w:val="222222"/>
          <w:sz w:val="24"/>
          <w:szCs w:val="24"/>
          <w:shd w:val="clear" w:color="auto" w:fill="FFFFFF"/>
        </w:rPr>
        <w:t>The directional graph is simply made by considering each edge as an independent bidirectional link.</w:t>
      </w:r>
    </w:p>
    <w:p w14:paraId="21258830" w14:textId="77777777" w:rsidR="00025A0F" w:rsidRDefault="00025A0F" w:rsidP="00946912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Synthetic Traffic Generation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– to examine the developed techniques a synthetic traffic generation is necessary.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br/>
        <w:t xml:space="preserve">The traffic demand is represent by a square matrix where the cell </w:t>
      </w:r>
      <w:r>
        <w:rPr>
          <w:noProof/>
          <w:position w:val="-10"/>
        </w:rPr>
        <w:object w:dxaOrig="360" w:dyaOrig="300" w14:anchorId="780C13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pt;height:15pt;mso-width-percent:0;mso-height-percent:0;mso-width-percent:0;mso-height-percent:0" o:ole="">
            <v:imagedata r:id="rId8" o:title=""/>
          </v:shape>
          <o:OLEObject Type="Embed" ProgID="Equation.DSMT4" ShapeID="_x0000_i1025" DrawAspect="Content" ObjectID="_1660977560" r:id="rId9"/>
        </w:objec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is the flow demand from node </w:t>
      </w:r>
      <w:r>
        <w:rPr>
          <w:noProof/>
          <w:position w:val="-6"/>
        </w:rPr>
        <w:object w:dxaOrig="135" w:dyaOrig="255" w14:anchorId="0245597D">
          <v:shape id="_x0000_i1026" type="#_x0000_t75" alt="" style="width:6.75pt;height:12.75pt;mso-width-percent:0;mso-height-percent:0;mso-width-percent:0;mso-height-percent:0" o:ole="">
            <v:imagedata r:id="rId10" o:title=""/>
          </v:shape>
          <o:OLEObject Type="Embed" ProgID="Equation.DSMT4" ShapeID="_x0000_i1026" DrawAspect="Content" ObjectID="_1660977561" r:id="rId11"/>
        </w:object>
      </w:r>
      <w:r>
        <w:rPr>
          <w:rFonts w:cstheme="minorHAnsi"/>
          <w:color w:val="222222"/>
          <w:sz w:val="24"/>
          <w:szCs w:val="24"/>
          <w:shd w:val="clear" w:color="auto" w:fill="FFFFFF"/>
        </w:rPr>
        <w:t>to node</w:t>
      </w:r>
      <w:r>
        <w:rPr>
          <w:noProof/>
          <w:position w:val="-10"/>
        </w:rPr>
        <w:object w:dxaOrig="195" w:dyaOrig="300" w14:anchorId="3986B4E7">
          <v:shape id="_x0000_i1027" type="#_x0000_t75" alt="" style="width:9.75pt;height:15pt;mso-width-percent:0;mso-height-percent:0;mso-width-percent:0;mso-height-percent:0" o:ole="">
            <v:imagedata r:id="rId12" o:title=""/>
          </v:shape>
          <o:OLEObject Type="Embed" ProgID="Equation.DSMT4" ShapeID="_x0000_i1027" DrawAspect="Content" ObjectID="_1660977562" r:id="rId13"/>
        </w:object>
      </w:r>
      <w:r>
        <w:rPr>
          <w:rtl/>
        </w:rPr>
        <w:t>.</w:t>
      </w:r>
      <w:r>
        <w:rPr>
          <w:rtl/>
        </w:rPr>
        <w:br/>
      </w:r>
      <w:r>
        <w:rPr>
          <w:rFonts w:cstheme="minorHAnsi"/>
          <w:color w:val="222222"/>
          <w:sz w:val="24"/>
          <w:szCs w:val="24"/>
          <w:shd w:val="clear" w:color="auto" w:fill="FFFFFF"/>
        </w:rPr>
        <w:t>Another property of the matrix is sparsity, which is the percentage of source, destination pairs that demand traffic, for example, a topology with 10 nodes includes 90 difference pairs of source destination, with sparsity of 30% only 27 randomly chosen pairs are included in the traffic.</w:t>
      </w:r>
      <w:r w:rsidR="00977A0A" w:rsidRPr="00977A0A">
        <w:rPr>
          <w:rFonts w:cstheme="minorHAnsi"/>
          <w:color w:val="222222"/>
          <w:sz w:val="24"/>
          <w:szCs w:val="24"/>
          <w:shd w:val="clear" w:color="auto" w:fill="FFFFFF"/>
          <w:rtl/>
        </w:rPr>
        <w:br/>
      </w:r>
      <w:r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>Two different types of traffic are generated for evaluation:</w:t>
      </w:r>
    </w:p>
    <w:p w14:paraId="37E66F75" w14:textId="77777777" w:rsidR="00025A0F" w:rsidRDefault="00025A0F" w:rsidP="00946912">
      <w:pPr>
        <w:pStyle w:val="ListParagraph"/>
        <w:numPr>
          <w:ilvl w:val="0"/>
          <w:numId w:val="2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>Gravity</w:t>
      </w:r>
      <w:r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 xml:space="preserve"> </w:t>
      </w:r>
      <w:r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>Traffic</w:t>
      </w:r>
      <w:r>
        <w:rPr>
          <w:rFonts w:cstheme="minorHAnsi"/>
          <w:color w:val="222222"/>
          <w:sz w:val="24"/>
          <w:szCs w:val="24"/>
          <w:u w:val="single"/>
          <w:shd w:val="clear" w:color="auto" w:fill="FFFFFF"/>
        </w:rPr>
        <w:t>: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traffic with correlation to the links' capacities connected to the source node and the destination node, calculated by the formula: </w:t>
      </w:r>
      <w:r>
        <w:rPr>
          <w:noProof/>
          <w:position w:val="-28"/>
          <w:shd w:val="clear" w:color="auto" w:fill="FFFFFF"/>
        </w:rPr>
        <w:object w:dxaOrig="5835" w:dyaOrig="705" w14:anchorId="61FDC546">
          <v:shape id="_x0000_i1028" type="#_x0000_t75" alt="" style="width:291.75pt;height:35.25pt;mso-width-percent:0;mso-height-percent:0;mso-width-percent:0;mso-height-percent:0" o:ole="">
            <v:imagedata r:id="rId14" o:title=""/>
          </v:shape>
          <o:OLEObject Type="Embed" ProgID="Equation.DSMT4" ShapeID="_x0000_i1028" DrawAspect="Content" ObjectID="_1660977563" r:id="rId15"/>
        </w:object>
      </w:r>
    </w:p>
    <w:p w14:paraId="1E4EA310" w14:textId="554254EB" w:rsidR="00025A0F" w:rsidRDefault="00025A0F" w:rsidP="00946912">
      <w:pPr>
        <w:pStyle w:val="ListParagraph"/>
        <w:numPr>
          <w:ilvl w:val="0"/>
          <w:numId w:val="22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>Bimodal Traffic</w:t>
      </w:r>
      <w:r w:rsidR="008B67A3"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 </w:t>
      </w:r>
      <w:hyperlink w:anchor="_References" w:history="1">
        <w:r w:rsidR="008B67A3" w:rsidRPr="008B67A3">
          <w:rPr>
            <w:rStyle w:val="Hyperlink"/>
            <w:rFonts w:cstheme="minorHAnsi"/>
            <w:b/>
            <w:bCs/>
            <w:sz w:val="24"/>
            <w:szCs w:val="24"/>
            <w:shd w:val="clear" w:color="auto" w:fill="FFFFFF"/>
          </w:rPr>
          <w:t>[4]</w:t>
        </w:r>
        <w:r w:rsidRPr="008B67A3">
          <w:rPr>
            <w:rStyle w:val="Hyperlink"/>
            <w:rFonts w:cstheme="minorHAnsi"/>
            <w:b/>
            <w:bCs/>
            <w:sz w:val="24"/>
            <w:szCs w:val="24"/>
            <w:shd w:val="clear" w:color="auto" w:fill="FFFFFF"/>
          </w:rPr>
          <w:t>:</w:t>
        </w:r>
      </w:hyperlink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each flow demand of the traffic is sampled by some probability (biased coin flip) from two independent Gaussian distributions. One distribution represents mice flows and the other elephant flows.</w:t>
      </w:r>
    </w:p>
    <w:p w14:paraId="49D26232" w14:textId="77777777" w:rsidR="00025A0F" w:rsidRDefault="00025A0F" w:rsidP="00946912">
      <w:pPr>
        <w:pStyle w:val="ListParagraph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For all the evaluations the Gaussian distributions are: </w:t>
      </w:r>
      <w:r>
        <w:rPr>
          <w:rFonts w:cstheme="minorHAnsi"/>
          <w:noProof/>
          <w:position w:val="-14"/>
          <w:sz w:val="24"/>
          <w:szCs w:val="24"/>
        </w:rPr>
        <w:object w:dxaOrig="1185" w:dyaOrig="405" w14:anchorId="5F8600D8">
          <v:shape id="_x0000_i1029" type="#_x0000_t75" alt="" style="width:59.25pt;height:20.25pt;mso-width-percent:0;mso-height-percent:0;mso-width-percent:0;mso-height-percent:0" o:ole="">
            <v:imagedata r:id="rId16" o:title=""/>
          </v:shape>
          <o:OLEObject Type="Embed" ProgID="Equation.DSMT4" ShapeID="_x0000_i1029" DrawAspect="Content" ObjectID="_1660977564" r:id="rId17"/>
        </w:object>
      </w:r>
      <w:r>
        <w:rPr>
          <w:rFonts w:cstheme="minorHAnsi"/>
          <w:sz w:val="24"/>
          <w:szCs w:val="24"/>
        </w:rPr>
        <w:t xml:space="preserve">for elephant flows and </w:t>
      </w:r>
      <w:r>
        <w:rPr>
          <w:rFonts w:cstheme="minorHAnsi"/>
          <w:noProof/>
          <w:position w:val="-14"/>
          <w:sz w:val="24"/>
          <w:szCs w:val="24"/>
        </w:rPr>
        <w:object w:dxaOrig="1140" w:dyaOrig="405" w14:anchorId="32DB4652">
          <v:shape id="_x0000_i1030" type="#_x0000_t75" alt="" style="width:57pt;height:20.25pt;mso-width-percent:0;mso-height-percent:0;mso-width-percent:0;mso-height-percent:0" o:ole="">
            <v:imagedata r:id="rId18" o:title=""/>
          </v:shape>
          <o:OLEObject Type="Embed" ProgID="Equation.DSMT4" ShapeID="_x0000_i1030" DrawAspect="Content" ObjectID="_1660977565" r:id="rId19"/>
        </w:objec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for mice flows. </w:t>
      </w:r>
    </w:p>
    <w:p w14:paraId="0CB15126" w14:textId="6B159F2E" w:rsidR="00025A0F" w:rsidRDefault="00025A0F" w:rsidP="00946912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22222"/>
          <w:sz w:val="24"/>
          <w:szCs w:val="24"/>
          <w:u w:val="single"/>
          <w:shd w:val="clear" w:color="auto" w:fill="FFFFFF"/>
        </w:rPr>
        <w:t xml:space="preserve">The Objective: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finding a routing scheme for the traffic demands with the objective of minimization of maximum link utilization, also referred to as the minimax problem, and load balancing flows in the network.</w:t>
      </w:r>
    </w:p>
    <w:p w14:paraId="37434EA4" w14:textId="77777777" w:rsidR="00987338" w:rsidRPr="00987338" w:rsidRDefault="00987338" w:rsidP="00946912">
      <w:pPr>
        <w:rPr>
          <w:rFonts w:asciiTheme="majorHAnsi" w:eastAsiaTheme="majorEastAsia" w:hAnsiTheme="majorHAnsi" w:cstheme="majorBidi"/>
          <w:sz w:val="24"/>
          <w:szCs w:val="24"/>
        </w:rPr>
      </w:pPr>
    </w:p>
    <w:p w14:paraId="0CA875D7" w14:textId="5C10CF08" w:rsidR="00EF7146" w:rsidRDefault="00EF7146" w:rsidP="00946912">
      <w:pPr>
        <w:pStyle w:val="Subtitle"/>
        <w:rPr>
          <w:color w:val="2F5496" w:themeColor="accent1" w:themeShade="BF"/>
        </w:rPr>
      </w:pPr>
      <w:r>
        <w:br w:type="page"/>
      </w:r>
    </w:p>
    <w:p w14:paraId="468A544B" w14:textId="51E76D0F" w:rsidR="00081D0A" w:rsidRDefault="006B0DBB" w:rsidP="00946912">
      <w:pPr>
        <w:pStyle w:val="Heading1"/>
        <w:rPr>
          <w:sz w:val="36"/>
          <w:szCs w:val="36"/>
        </w:rPr>
      </w:pPr>
      <w:bookmarkStart w:id="28" w:name="_Toc50364388"/>
      <w:r>
        <w:rPr>
          <w:sz w:val="36"/>
          <w:szCs w:val="36"/>
        </w:rPr>
        <w:lastRenderedPageBreak/>
        <w:t xml:space="preserve">Baselines - </w:t>
      </w:r>
      <w:r w:rsidR="00081D0A">
        <w:rPr>
          <w:sz w:val="36"/>
          <w:szCs w:val="36"/>
        </w:rPr>
        <w:t>Optimal Routing</w:t>
      </w:r>
      <w:bookmarkEnd w:id="28"/>
    </w:p>
    <w:p w14:paraId="7F393A4A" w14:textId="77777777" w:rsidR="00A52C53" w:rsidRDefault="00A52C53" w:rsidP="00946912"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To evaluate the models and techniques that were developed by the authors they define a reference baseline that is based on 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load balancing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.</w:t>
      </w:r>
    </w:p>
    <w:p w14:paraId="431ABD6D" w14:textId="517E1813" w:rsidR="00636CF9" w:rsidRDefault="00A52C53" w:rsidP="00946912"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The optimal routing criterion is defined as the 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minimization of maximum link utilization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, i.e., minimize the most congested link, for which the mathematic expression is:</w:t>
      </w:r>
      <w:r w:rsidR="000F6739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="00401530" w:rsidRPr="006A743B">
        <w:rPr>
          <w:noProof/>
          <w:position w:val="-48"/>
        </w:rPr>
        <w:object w:dxaOrig="2260" w:dyaOrig="1500" w14:anchorId="6D43590D">
          <v:shape id="_x0000_i1031" type="#_x0000_t75" alt="" style="width:113.25pt;height:75pt;mso-width-percent:0;mso-height-percent:0;mso-width-percent:0;mso-height-percent:0" o:ole="">
            <v:imagedata r:id="rId20" o:title=""/>
          </v:shape>
          <o:OLEObject Type="Embed" ProgID="Equation.DSMT4" ShapeID="_x0000_i1031" DrawAspect="Content" ObjectID="_1660977566" r:id="rId21"/>
        </w:object>
      </w:r>
    </w:p>
    <w:p w14:paraId="061B61DE" w14:textId="776C407F" w:rsidR="00636CF9" w:rsidRDefault="000517BB" w:rsidP="00946912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This</w:t>
      </w:r>
      <w:r w:rsidR="00636CF9">
        <w:rPr>
          <w:rFonts w:cstheme="minorHAnsi"/>
          <w:color w:val="222222"/>
          <w:sz w:val="24"/>
          <w:szCs w:val="24"/>
          <w:shd w:val="clear" w:color="auto" w:fill="FFFFFF"/>
        </w:rPr>
        <w:t xml:space="preserve"> can be formulated as an optimization problem </w:t>
      </w:r>
      <w:r w:rsidR="00204F84">
        <w:rPr>
          <w:rFonts w:cstheme="minorHAnsi"/>
          <w:color w:val="222222"/>
          <w:sz w:val="24"/>
          <w:szCs w:val="24"/>
          <w:shd w:val="clear" w:color="auto" w:fill="FFFFFF"/>
        </w:rPr>
        <w:t xml:space="preserve">for a traffic demand matrix with flow in the </w:t>
      </w:r>
      <w:r w:rsidR="00204F84" w:rsidRPr="00A73E6C">
        <w:rPr>
          <w:position w:val="-10"/>
        </w:rPr>
        <w:object w:dxaOrig="360" w:dyaOrig="300" w14:anchorId="46EC6F07">
          <v:shape id="_x0000_i1032" type="#_x0000_t75" style="width:18pt;height:15pt" o:ole="">
            <v:imagedata r:id="rId22" o:title=""/>
          </v:shape>
          <o:OLEObject Type="Embed" ProgID="Equation.DSMT4" ShapeID="_x0000_i1032" DrawAspect="Content" ObjectID="_1660977567" r:id="rId23"/>
        </w:object>
      </w:r>
      <w:r w:rsidR="00204F84">
        <w:rPr>
          <w:rFonts w:cstheme="minorHAnsi"/>
          <w:color w:val="222222"/>
          <w:sz w:val="24"/>
          <w:szCs w:val="24"/>
          <w:shd w:val="clear" w:color="auto" w:fill="FFFFFF"/>
        </w:rPr>
        <w:t xml:space="preserve">cell </w:t>
      </w:r>
      <w:r w:rsidR="00636CF9">
        <w:rPr>
          <w:rFonts w:cstheme="minorHAnsi"/>
          <w:color w:val="222222"/>
          <w:sz w:val="24"/>
          <w:szCs w:val="24"/>
          <w:shd w:val="clear" w:color="auto" w:fill="FFFFFF"/>
        </w:rPr>
        <w:t>as follow</w:t>
      </w:r>
      <w:r w:rsidR="00204F84">
        <w:rPr>
          <w:rFonts w:cstheme="minorHAnsi"/>
          <w:color w:val="222222"/>
          <w:sz w:val="24"/>
          <w:szCs w:val="24"/>
          <w:shd w:val="clear" w:color="auto" w:fill="FFFFFF"/>
        </w:rPr>
        <w:t>s</w:t>
      </w:r>
      <w:r w:rsidR="00636CF9">
        <w:rPr>
          <w:rFonts w:cstheme="minorHAnsi"/>
          <w:color w:val="222222"/>
          <w:sz w:val="24"/>
          <w:szCs w:val="24"/>
          <w:shd w:val="clear" w:color="auto" w:fill="FFFFFF"/>
        </w:rPr>
        <w:t>:</w:t>
      </w:r>
    </w:p>
    <w:p w14:paraId="3BB1DCAB" w14:textId="6B993318" w:rsidR="00F61D8F" w:rsidRDefault="00BD7612" w:rsidP="00946912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4C438F">
        <w:rPr>
          <w:noProof/>
          <w:position w:val="-250"/>
        </w:rPr>
        <w:object w:dxaOrig="7020" w:dyaOrig="5120" w14:anchorId="28F99418">
          <v:shape id="_x0000_i1033" type="#_x0000_t75" alt="" style="width:351pt;height:255.75pt" o:ole="">
            <v:imagedata r:id="rId24" o:title=""/>
          </v:shape>
          <o:OLEObject Type="Embed" ProgID="Equation.DSMT4" ShapeID="_x0000_i1033" DrawAspect="Content" ObjectID="_1660977568" r:id="rId25"/>
        </w:object>
      </w:r>
    </w:p>
    <w:p w14:paraId="48483816" w14:textId="77777777" w:rsidR="00AC6339" w:rsidRDefault="00AC6339" w:rsidP="00946912">
      <w:pPr>
        <w:rPr>
          <w:sz w:val="24"/>
          <w:szCs w:val="24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>By the definition of this optimization problem, all the constraints are linear expressions therefore, a linear programing solver (like "IBM – CPLEX" or "</w:t>
      </w:r>
      <w:proofErr w:type="spellStart"/>
      <w:r>
        <w:rPr>
          <w:rFonts w:cstheme="minorHAnsi"/>
          <w:color w:val="222222"/>
          <w:sz w:val="24"/>
          <w:szCs w:val="24"/>
          <w:shd w:val="clear" w:color="auto" w:fill="FFFFFF"/>
        </w:rPr>
        <w:t>Gurobi</w:t>
      </w:r>
      <w:proofErr w:type="spellEnd"/>
      <w:r>
        <w:rPr>
          <w:rFonts w:cstheme="minorHAnsi"/>
          <w:color w:val="222222"/>
          <w:sz w:val="24"/>
          <w:szCs w:val="24"/>
          <w:shd w:val="clear" w:color="auto" w:fill="FFFFFF"/>
        </w:rPr>
        <w:t>") can be used to solve it, ("</w:t>
      </w:r>
      <w:proofErr w:type="spellStart"/>
      <w:r>
        <w:rPr>
          <w:rFonts w:cstheme="minorHAnsi"/>
          <w:color w:val="222222"/>
          <w:sz w:val="24"/>
          <w:szCs w:val="24"/>
          <w:shd w:val="clear" w:color="auto" w:fill="FFFFFF"/>
        </w:rPr>
        <w:t>Gurobi</w:t>
      </w:r>
      <w:proofErr w:type="spellEnd"/>
      <w:r>
        <w:rPr>
          <w:rFonts w:cstheme="minorHAnsi"/>
          <w:color w:val="222222"/>
          <w:sz w:val="24"/>
          <w:szCs w:val="24"/>
          <w:shd w:val="clear" w:color="auto" w:fill="FFFFFF"/>
        </w:rPr>
        <w:t>" has been used, because it easy to set multiple objectives much easier so as to prevent the tool from creating unnecessary loops of flows).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br/>
        <w:t xml:space="preserve">The linear programming problem includes </w:t>
      </w:r>
      <w:r>
        <w:rPr>
          <w:noProof/>
          <w:position w:val="-20"/>
        </w:rPr>
        <w:object w:dxaOrig="2025" w:dyaOrig="525" w14:anchorId="1B272FCF">
          <v:shape id="_x0000_i1034" type="#_x0000_t75" alt="" style="width:101.25pt;height:26.25pt;mso-width-percent:0;mso-height-percent:0;mso-width-percent:0;mso-height-percent:0" o:ole="">
            <v:imagedata r:id="rId26" o:title=""/>
          </v:shape>
          <o:OLEObject Type="Embed" ProgID="Equation.DSMT4" ShapeID="_x0000_i1034" DrawAspect="Content" ObjectID="_1660977569" r:id="rId27"/>
        </w:objec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variables and </w:t>
      </w:r>
      <w:r>
        <w:rPr>
          <w:noProof/>
          <w:position w:val="-20"/>
        </w:rPr>
        <w:object w:dxaOrig="2040" w:dyaOrig="525" w14:anchorId="4961CED2">
          <v:shape id="_x0000_i1035" type="#_x0000_t75" alt="" style="width:102pt;height:26.25pt;mso-width-percent:0;mso-height-percent:0;mso-width-percent:0;mso-height-percent:0" o:ole="">
            <v:imagedata r:id="rId28" o:title=""/>
          </v:shape>
          <o:OLEObject Type="Embed" ProgID="Equation.DSMT4" ShapeID="_x0000_i1035" DrawAspect="Content" ObjectID="_1660977570" r:id="rId29"/>
        </w:object>
      </w:r>
      <w:r>
        <w:rPr>
          <w:rFonts w:cstheme="minorHAnsi"/>
          <w:color w:val="222222"/>
          <w:sz w:val="24"/>
          <w:szCs w:val="24"/>
          <w:shd w:val="clear" w:color="auto" w:fill="FFFFFF"/>
        </w:rPr>
        <w:t>constrains.</w:t>
      </w:r>
      <w:r>
        <w:rPr>
          <w:sz w:val="24"/>
          <w:szCs w:val="24"/>
        </w:rPr>
        <w:t xml:space="preserve"> </w:t>
      </w:r>
    </w:p>
    <w:p w14:paraId="6B6D39F9" w14:textId="26684E89" w:rsidR="00304E60" w:rsidRDefault="00304E60" w:rsidP="00946912">
      <w:pPr>
        <w:rPr>
          <w:rFonts w:cstheme="minorHAnsi"/>
          <w:color w:val="222222"/>
          <w:sz w:val="24"/>
          <w:szCs w:val="24"/>
          <w:shd w:val="clear" w:color="auto" w:fill="FFFFFF"/>
        </w:rPr>
      </w:pPr>
    </w:p>
    <w:p w14:paraId="7501CEB6" w14:textId="77777777" w:rsidR="00304E60" w:rsidRDefault="00304E60" w:rsidP="00946912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br w:type="page"/>
      </w:r>
    </w:p>
    <w:p w14:paraId="5DC07D9B" w14:textId="0C3A4323" w:rsidR="00304E60" w:rsidRDefault="00F17007" w:rsidP="00946912">
      <w:pPr>
        <w:pStyle w:val="Heading1"/>
        <w:rPr>
          <w:sz w:val="36"/>
          <w:szCs w:val="36"/>
        </w:rPr>
      </w:pPr>
      <w:bookmarkStart w:id="29" w:name="_Toc50364389"/>
      <w:r>
        <w:rPr>
          <w:sz w:val="36"/>
          <w:szCs w:val="36"/>
        </w:rPr>
        <w:lastRenderedPageBreak/>
        <w:t xml:space="preserve">Baseline - </w:t>
      </w:r>
      <w:r w:rsidR="004C044E">
        <w:rPr>
          <w:sz w:val="36"/>
          <w:szCs w:val="36"/>
        </w:rPr>
        <w:t xml:space="preserve">Optimal </w:t>
      </w:r>
      <w:r w:rsidR="00304E60">
        <w:rPr>
          <w:sz w:val="36"/>
          <w:szCs w:val="36"/>
        </w:rPr>
        <w:t>Oblivious Routing</w:t>
      </w:r>
      <w:bookmarkEnd w:id="29"/>
      <w:r w:rsidR="00E94B7C">
        <w:rPr>
          <w:sz w:val="36"/>
          <w:szCs w:val="36"/>
        </w:rPr>
        <w:t xml:space="preserve"> </w:t>
      </w:r>
    </w:p>
    <w:p w14:paraId="003F94BC" w14:textId="77777777" w:rsidR="0079228E" w:rsidRDefault="0079228E" w:rsidP="00946912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Another baseline that the authors used is 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optimal oblivious routing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. As its name implies, oblivious routing 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does not depend on traffic patterns but only on the topology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. This routing technique was presented in several papers in the early 2000s.</w:t>
      </w:r>
    </w:p>
    <w:p w14:paraId="223999CF" w14:textId="707475BE" w:rsidR="0079228E" w:rsidRDefault="0079228E" w:rsidP="00946912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The oblivious performance ratio of a routing scheme </w:t>
      </w:r>
      <w:r>
        <w:rPr>
          <w:noProof/>
          <w:position w:val="-10"/>
        </w:rPr>
        <w:object w:dxaOrig="240" w:dyaOrig="315" w14:anchorId="075919CD">
          <v:shape id="_x0000_i1036" type="#_x0000_t75" alt="" style="width:12pt;height:15.75pt;mso-width-percent:0;mso-height-percent:0;mso-width-percent:0;mso-height-percent:0" o:ole="">
            <v:imagedata r:id="rId30" o:title=""/>
          </v:shape>
          <o:OLEObject Type="Embed" ProgID="Equation.DSMT4" ShapeID="_x0000_i1036" DrawAspect="Content" ObjectID="_1660977571" r:id="rId31"/>
        </w:objec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hyperlink w:anchor="_References" w:history="1">
        <w:r w:rsidR="0006180A" w:rsidRPr="00773A7B">
          <w:rPr>
            <w:rStyle w:val="Hyperlink"/>
            <w:rFonts w:cstheme="minorHAnsi"/>
            <w:sz w:val="24"/>
            <w:szCs w:val="24"/>
            <w:shd w:val="clear" w:color="auto" w:fill="FFFFFF"/>
          </w:rPr>
          <w:t>[2]</w:t>
        </w:r>
      </w:hyperlink>
      <w:r w:rsidR="0006180A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is define as follows:</w:t>
      </w:r>
    </w:p>
    <w:commentRangeStart w:id="30"/>
    <w:p w14:paraId="35052C3B" w14:textId="5E3B80C7" w:rsidR="00DF70EA" w:rsidRDefault="00A206EC" w:rsidP="00946912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206EC">
        <w:rPr>
          <w:noProof/>
          <w:position w:val="-48"/>
        </w:rPr>
        <w:object w:dxaOrig="7339" w:dyaOrig="1080" w14:anchorId="65FBCBB9">
          <v:shape id="_x0000_i1037" type="#_x0000_t75" alt="" style="width:401.1pt;height:58.5pt" o:ole="">
            <v:imagedata r:id="rId32" o:title=""/>
          </v:shape>
          <o:OLEObject Type="Embed" ProgID="Equation.DSMT4" ShapeID="_x0000_i1037" DrawAspect="Content" ObjectID="_1660977572" r:id="rId33"/>
        </w:object>
      </w:r>
      <w:commentRangeEnd w:id="30"/>
      <w:r w:rsidR="00582DC7">
        <w:rPr>
          <w:rStyle w:val="CommentReference"/>
        </w:rPr>
        <w:commentReference w:id="30"/>
      </w:r>
    </w:p>
    <w:commentRangeStart w:id="31"/>
    <w:p w14:paraId="3886183D" w14:textId="00C91AA5" w:rsidR="00DF70EA" w:rsidRDefault="00A206EC" w:rsidP="00946912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A206EC">
        <w:rPr>
          <w:noProof/>
          <w:position w:val="-114"/>
        </w:rPr>
        <w:object w:dxaOrig="8480" w:dyaOrig="2280" w14:anchorId="6FB04EE9">
          <v:shape id="_x0000_i1038" type="#_x0000_t75" alt="" style="width:427.4pt;height:114pt" o:ole="">
            <v:imagedata r:id="rId37" o:title=""/>
          </v:shape>
          <o:OLEObject Type="Embed" ProgID="Equation.DSMT4" ShapeID="_x0000_i1038" DrawAspect="Content" ObjectID="_1660977573" r:id="rId38"/>
        </w:object>
      </w:r>
      <w:commentRangeEnd w:id="31"/>
      <w:r w:rsidR="00582DC7">
        <w:rPr>
          <w:rStyle w:val="CommentReference"/>
        </w:rPr>
        <w:commentReference w:id="31"/>
      </w:r>
    </w:p>
    <w:p w14:paraId="36242B17" w14:textId="3ED9C131" w:rsidR="005A1835" w:rsidRDefault="00202F26" w:rsidP="00946912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Using the result of </w:t>
      </w:r>
      <w:hyperlink w:anchor="_References" w:history="1">
        <w:r w:rsidR="00773A7B" w:rsidRPr="00773A7B">
          <w:rPr>
            <w:rStyle w:val="Hyperlink"/>
            <w:rFonts w:cstheme="minorHAnsi"/>
            <w:sz w:val="24"/>
            <w:szCs w:val="24"/>
            <w:shd w:val="clear" w:color="auto" w:fill="FFFFFF"/>
          </w:rPr>
          <w:t>[3]</w:t>
        </w:r>
      </w:hyperlink>
      <w:r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 xml:space="preserve">, </w:t>
      </w:r>
      <w:r>
        <w:rPr>
          <w:rFonts w:cstheme="minorHAnsi"/>
          <w:color w:val="222222"/>
          <w:sz w:val="24"/>
          <w:szCs w:val="24"/>
          <w:shd w:val="clear" w:color="auto" w:fill="FFFFFF"/>
        </w:rPr>
        <w:t>the optimal oblivious routing problem can be formulated as a single optimization problem as follows:</w:t>
      </w:r>
      <w:r w:rsidR="001A05B7">
        <w:rPr>
          <w:rFonts w:cstheme="minorHAnsi"/>
          <w:color w:val="222222"/>
          <w:sz w:val="24"/>
          <w:szCs w:val="24"/>
          <w:shd w:val="clear" w:color="auto" w:fill="FFFFFF"/>
        </w:rPr>
        <w:br/>
      </w:r>
      <w:r w:rsidR="00401530" w:rsidRPr="006A743B">
        <w:rPr>
          <w:noProof/>
          <w:position w:val="-46"/>
        </w:rPr>
        <w:object w:dxaOrig="2540" w:dyaOrig="1040" w14:anchorId="1535CABD">
          <v:shape id="_x0000_i1039" type="#_x0000_t75" alt="" style="width:126.75pt;height:52.5pt;mso-width-percent:0;mso-height-percent:0;mso-width-percent:0;mso-height-percent:0" o:ole="">
            <v:imagedata r:id="rId39" o:title=""/>
          </v:shape>
          <o:OLEObject Type="Embed" ProgID="Equation.DSMT4" ShapeID="_x0000_i1039" DrawAspect="Content" ObjectID="_1660977574" r:id="rId40"/>
        </w:object>
      </w:r>
    </w:p>
    <w:p w14:paraId="26C00B16" w14:textId="37C18DC7" w:rsidR="005A1835" w:rsidRDefault="00401530" w:rsidP="00946912">
      <w:pPr>
        <w:ind w:firstLine="72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804FE">
        <w:rPr>
          <w:noProof/>
          <w:position w:val="-66"/>
        </w:rPr>
        <w:object w:dxaOrig="3379" w:dyaOrig="1640" w14:anchorId="3296A18F">
          <v:shape id="_x0000_i1040" type="#_x0000_t75" alt="" style="width:168.8pt;height:82.5pt;mso-width-percent:0;mso-height-percent:0;mso-width-percent:0;mso-height-percent:0" o:ole="">
            <v:imagedata r:id="rId41" o:title=""/>
          </v:shape>
          <o:OLEObject Type="Embed" ProgID="Equation.DSMT4" ShapeID="_x0000_i1040" DrawAspect="Content" ObjectID="_1660977575" r:id="rId42"/>
        </w:object>
      </w:r>
    </w:p>
    <w:p w14:paraId="1768DCBE" w14:textId="749A0D4F" w:rsidR="009804FE" w:rsidRDefault="009804FE" w:rsidP="00946912">
      <w:pPr>
        <w:ind w:firstLine="720"/>
        <w:rPr>
          <w:rFonts w:cstheme="minorHAnsi"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ab/>
      </w:r>
      <w:r w:rsidR="00401530" w:rsidRPr="009804FE">
        <w:rPr>
          <w:noProof/>
          <w:position w:val="-14"/>
        </w:rPr>
        <w:object w:dxaOrig="2840" w:dyaOrig="400" w14:anchorId="78D2F76A">
          <v:shape id="_x0000_i1041" type="#_x0000_t75" alt="" style="width:141.7pt;height:19.5pt;mso-width-percent:0;mso-height-percent:0;mso-width-percent:0;mso-height-percent:0" o:ole="">
            <v:imagedata r:id="rId43" o:title=""/>
          </v:shape>
          <o:OLEObject Type="Embed" ProgID="Equation.DSMT4" ShapeID="_x0000_i1041" DrawAspect="Content" ObjectID="_1660977576" r:id="rId44"/>
        </w:object>
      </w:r>
    </w:p>
    <w:p w14:paraId="54FD7F31" w14:textId="0394CF73" w:rsidR="009804FE" w:rsidRDefault="00401530" w:rsidP="00946912">
      <w:pPr>
        <w:ind w:firstLine="72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804FE">
        <w:rPr>
          <w:noProof/>
          <w:position w:val="-54"/>
        </w:rPr>
        <w:object w:dxaOrig="2360" w:dyaOrig="1160" w14:anchorId="26B589BA">
          <v:shape id="_x0000_i1042" type="#_x0000_t75" alt="" style="width:118.45pt;height:58.5pt;mso-width-percent:0;mso-height-percent:0;mso-width-percent:0;mso-height-percent:0" o:ole="">
            <v:imagedata r:id="rId45" o:title=""/>
          </v:shape>
          <o:OLEObject Type="Embed" ProgID="Equation.DSMT4" ShapeID="_x0000_i1042" DrawAspect="Content" ObjectID="_1660977577" r:id="rId46"/>
        </w:object>
      </w:r>
    </w:p>
    <w:p w14:paraId="54807332" w14:textId="42D55CA7" w:rsidR="00C00F90" w:rsidRDefault="00202F26" w:rsidP="00946912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As one can see, because all the constrains are linear, this is also a linear programming problem with </w:t>
      </w:r>
      <w:r>
        <w:rPr>
          <w:rFonts w:cstheme="minorHAnsi"/>
          <w:noProof/>
          <w:position w:val="-20"/>
          <w:sz w:val="24"/>
          <w:szCs w:val="24"/>
        </w:rPr>
        <w:object w:dxaOrig="2025" w:dyaOrig="525" w14:anchorId="3307A6C3">
          <v:shape id="_x0000_i1043" type="#_x0000_t75" alt="" style="width:101.25pt;height:26.25pt;mso-width-percent:0;mso-height-percent:0;mso-width-percent:0;mso-height-percent:0" o:ole="">
            <v:imagedata r:id="rId26" o:title=""/>
          </v:shape>
          <o:OLEObject Type="Embed" ProgID="Equation.DSMT4" ShapeID="_x0000_i1043" DrawAspect="Content" ObjectID="_1660977578" r:id="rId47"/>
        </w:objec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 variables and </w:t>
      </w:r>
      <w:r>
        <w:rPr>
          <w:rFonts w:cstheme="minorHAnsi"/>
          <w:noProof/>
          <w:position w:val="-20"/>
          <w:sz w:val="24"/>
          <w:szCs w:val="24"/>
        </w:rPr>
        <w:object w:dxaOrig="2025" w:dyaOrig="525" w14:anchorId="47954794">
          <v:shape id="_x0000_i1044" type="#_x0000_t75" alt="" style="width:101.25pt;height:26.25pt;mso-width-percent:0;mso-height-percent:0;mso-width-percent:0;mso-height-percent:0" o:ole="">
            <v:imagedata r:id="rId48" o:title=""/>
          </v:shape>
          <o:OLEObject Type="Embed" ProgID="Equation.DSMT4" ShapeID="_x0000_i1044" DrawAspect="Content" ObjectID="_1660977579" r:id="rId49"/>
        </w:object>
      </w:r>
      <w:r>
        <w:rPr>
          <w:rFonts w:cstheme="minorHAnsi"/>
          <w:color w:val="222222"/>
          <w:sz w:val="24"/>
          <w:szCs w:val="24"/>
          <w:shd w:val="clear" w:color="auto" w:fill="FFFFFF"/>
        </w:rPr>
        <w:t xml:space="preserve">constrains, where </w:t>
      </w:r>
      <w:r>
        <w:rPr>
          <w:rFonts w:cstheme="minorHAnsi"/>
          <w:noProof/>
          <w:position w:val="-12"/>
          <w:sz w:val="24"/>
          <w:szCs w:val="24"/>
        </w:rPr>
        <w:object w:dxaOrig="600" w:dyaOrig="360" w14:anchorId="44E7D035">
          <v:shape id="_x0000_i1045" type="#_x0000_t75" alt="" style="width:30pt;height:18pt;mso-width-percent:0;mso-height-percent:0;mso-width-percent:0;mso-height-percent:0" o:ole="">
            <v:imagedata r:id="rId50" o:title=""/>
          </v:shape>
          <o:OLEObject Type="Embed" ProgID="Equation.DSMT4" ShapeID="_x0000_i1045" DrawAspect="Content" ObjectID="_1660977580" r:id="rId51"/>
        </w:object>
      </w:r>
      <w:r>
        <w:rPr>
          <w:rFonts w:cstheme="minorHAnsi"/>
          <w:color w:val="222222"/>
          <w:sz w:val="24"/>
          <w:szCs w:val="24"/>
          <w:shd w:val="clear" w:color="auto" w:fill="FFFFFF"/>
        </w:rPr>
        <w:t>is a variable that represents an existing weight</w:t>
      </w:r>
      <w:r>
        <w:rPr>
          <w:rFonts w:cstheme="minorHAnsi"/>
          <w:sz w:val="24"/>
          <w:szCs w:val="24"/>
        </w:rPr>
        <w:t xml:space="preserve"> such that for every pair of edges </w:t>
      </w:r>
      <w:r>
        <w:rPr>
          <w:rFonts w:cstheme="minorHAnsi"/>
          <w:noProof/>
          <w:position w:val="-10"/>
          <w:sz w:val="24"/>
          <w:szCs w:val="24"/>
        </w:rPr>
        <w:object w:dxaOrig="375" w:dyaOrig="315" w14:anchorId="0C2B5A1F">
          <v:shape id="_x0000_i1046" type="#_x0000_t75" alt="" style="width:18.75pt;height:15.75pt;mso-width-percent:0;mso-height-percent:0;mso-width-percent:0;mso-height-percent:0" o:ole="">
            <v:imagedata r:id="rId52" o:title=""/>
          </v:shape>
          <o:OLEObject Type="Embed" ProgID="Equation.DSMT4" ShapeID="_x0000_i1046" DrawAspect="Content" ObjectID="_1660977581" r:id="rId53"/>
        </w:object>
      </w:r>
      <w:r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noProof/>
          <w:position w:val="-28"/>
          <w:sz w:val="24"/>
          <w:szCs w:val="24"/>
        </w:rPr>
        <w:object w:dxaOrig="1635" w:dyaOrig="540" w14:anchorId="762D1B12">
          <v:shape id="_x0000_i1047" type="#_x0000_t75" alt="" style="width:81.75pt;height:27pt;mso-width-percent:0;mso-height-percent:0;mso-width-percent:0;mso-height-percent:0" o:ole="">
            <v:imagedata r:id="rId54" o:title=""/>
          </v:shape>
          <o:OLEObject Type="Embed" ProgID="Equation.DSMT4" ShapeID="_x0000_i1047" DrawAspect="Content" ObjectID="_1660977582" r:id="rId55"/>
        </w:object>
      </w:r>
      <w:r>
        <w:rPr>
          <w:rFonts w:cstheme="minorHAnsi"/>
          <w:sz w:val="24"/>
          <w:szCs w:val="24"/>
        </w:rPr>
        <w:t xml:space="preserve">and  </w:t>
      </w:r>
      <w:r>
        <w:rPr>
          <w:rFonts w:cstheme="minorHAnsi"/>
          <w:noProof/>
          <w:position w:val="-14"/>
          <w:sz w:val="24"/>
          <w:szCs w:val="24"/>
        </w:rPr>
        <w:object w:dxaOrig="795" w:dyaOrig="405" w14:anchorId="3B746A24">
          <v:shape id="_x0000_i1048" type="#_x0000_t75" alt="" style="width:39.75pt;height:20.25pt;mso-width-percent:0;mso-height-percent:0;mso-width-percent:0;mso-height-percent:0" o:ole="">
            <v:imagedata r:id="rId56" o:title=""/>
          </v:shape>
          <o:OLEObject Type="Embed" ProgID="Equation.DSMT4" ShapeID="_x0000_i1048" DrawAspect="Content" ObjectID="_1660977583" r:id="rId57"/>
        </w:object>
      </w:r>
      <w:r>
        <w:rPr>
          <w:rFonts w:cstheme="minorHAnsi"/>
          <w:sz w:val="24"/>
          <w:szCs w:val="24"/>
        </w:rPr>
        <w:t xml:space="preserve"> represents the length of the shortest path from node </w:t>
      </w:r>
      <w:r>
        <w:rPr>
          <w:rFonts w:cstheme="minorHAnsi"/>
          <w:noProof/>
          <w:position w:val="-6"/>
          <w:sz w:val="24"/>
          <w:szCs w:val="24"/>
        </w:rPr>
        <w:object w:dxaOrig="135" w:dyaOrig="255" w14:anchorId="7C18B06E">
          <v:shape id="_x0000_i1049" type="#_x0000_t75" alt="" style="width:6.75pt;height:12.75pt;mso-width-percent:0;mso-height-percent:0;mso-width-percent:0;mso-height-percent:0" o:ole="">
            <v:imagedata r:id="rId58" o:title=""/>
          </v:shape>
          <o:OLEObject Type="Embed" ProgID="Equation.DSMT4" ShapeID="_x0000_i1049" DrawAspect="Content" ObjectID="_1660977584" r:id="rId59"/>
        </w:object>
      </w:r>
      <w:r>
        <w:rPr>
          <w:rFonts w:cstheme="minorHAnsi"/>
          <w:sz w:val="24"/>
          <w:szCs w:val="24"/>
        </w:rPr>
        <w:t xml:space="preserve">to node </w:t>
      </w:r>
      <w:r>
        <w:rPr>
          <w:rFonts w:cstheme="minorHAnsi"/>
          <w:noProof/>
          <w:position w:val="-10"/>
          <w:sz w:val="24"/>
          <w:szCs w:val="24"/>
        </w:rPr>
        <w:object w:dxaOrig="195" w:dyaOrig="300" w14:anchorId="5A35657E">
          <v:shape id="_x0000_i1050" type="#_x0000_t75" alt="" style="width:9.75pt;height:15pt;mso-width-percent:0;mso-height-percent:0;mso-width-percent:0;mso-height-percent:0" o:ole="">
            <v:imagedata r:id="rId60" o:title=""/>
          </v:shape>
          <o:OLEObject Type="Embed" ProgID="Equation.DSMT4" ShapeID="_x0000_i1050" DrawAspect="Content" ObjectID="_1660977585" r:id="rId61"/>
        </w:object>
      </w:r>
      <w:r>
        <w:rPr>
          <w:rFonts w:cstheme="minorHAnsi"/>
          <w:sz w:val="24"/>
          <w:szCs w:val="24"/>
        </w:rPr>
        <w:t xml:space="preserve">according the edge weights </w:t>
      </w:r>
      <w:r>
        <w:rPr>
          <w:rFonts w:cstheme="minorHAnsi"/>
          <w:noProof/>
          <w:position w:val="-12"/>
          <w:sz w:val="24"/>
          <w:szCs w:val="24"/>
        </w:rPr>
        <w:object w:dxaOrig="600" w:dyaOrig="360" w14:anchorId="4D838497">
          <v:shape id="_x0000_i1051" type="#_x0000_t75" alt="" style="width:30pt;height:18pt;mso-width-percent:0;mso-height-percent:0;mso-width-percent:0;mso-height-percent:0" o:ole="">
            <v:imagedata r:id="rId50" o:title=""/>
          </v:shape>
          <o:OLEObject Type="Embed" ProgID="Equation.DSMT4" ShapeID="_x0000_i1051" DrawAspect="Content" ObjectID="_1660977586" r:id="rId62"/>
        </w:object>
      </w:r>
      <w:r>
        <w:rPr>
          <w:rFonts w:cstheme="minorHAnsi"/>
          <w:sz w:val="24"/>
          <w:szCs w:val="24"/>
        </w:rPr>
        <w:t>.</w:t>
      </w:r>
      <w:r w:rsidR="00C00F90">
        <w:rPr>
          <w:sz w:val="36"/>
          <w:szCs w:val="36"/>
        </w:rPr>
        <w:br w:type="page"/>
      </w:r>
    </w:p>
    <w:p w14:paraId="1E066613" w14:textId="4341F5D3" w:rsidR="00EE657C" w:rsidRPr="00701D56" w:rsidRDefault="00701D56" w:rsidP="00946912">
      <w:pPr>
        <w:pStyle w:val="Heading1"/>
        <w:rPr>
          <w:sz w:val="36"/>
          <w:szCs w:val="36"/>
        </w:rPr>
      </w:pPr>
      <w:bookmarkStart w:id="32" w:name="_Toc50364390"/>
      <w:r w:rsidRPr="00701D56">
        <w:rPr>
          <w:sz w:val="36"/>
          <w:szCs w:val="36"/>
        </w:rPr>
        <w:lastRenderedPageBreak/>
        <w:t xml:space="preserve">Reproducing </w:t>
      </w:r>
      <w:r w:rsidR="00A11BF9" w:rsidRPr="00701D56">
        <w:rPr>
          <w:sz w:val="36"/>
          <w:szCs w:val="36"/>
        </w:rPr>
        <w:t xml:space="preserve">the </w:t>
      </w:r>
      <w:r w:rsidR="009370F8" w:rsidRPr="00701D56">
        <w:rPr>
          <w:sz w:val="36"/>
          <w:szCs w:val="36"/>
        </w:rPr>
        <w:t xml:space="preserve">Baseline </w:t>
      </w:r>
      <w:r w:rsidR="00A11BF9" w:rsidRPr="00701D56">
        <w:rPr>
          <w:sz w:val="36"/>
          <w:szCs w:val="36"/>
        </w:rPr>
        <w:t>Results</w:t>
      </w:r>
      <w:bookmarkEnd w:id="32"/>
    </w:p>
    <w:p w14:paraId="6A7B14B2" w14:textId="1D625D7D" w:rsidR="00AC336A" w:rsidRDefault="006055B0" w:rsidP="00946912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682A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reproduction process starts with reproducing </w:t>
      </w:r>
      <w:r w:rsidR="00682AD3">
        <w:rPr>
          <w:sz w:val="24"/>
          <w:szCs w:val="24"/>
        </w:rPr>
        <w:t>all the baseline</w:t>
      </w:r>
      <w:r>
        <w:rPr>
          <w:sz w:val="24"/>
          <w:szCs w:val="24"/>
        </w:rPr>
        <w:t xml:space="preserve">s, </w:t>
      </w:r>
      <w:commentRangeStart w:id="33"/>
      <w:r w:rsidR="00BE1CE4">
        <w:rPr>
          <w:sz w:val="24"/>
          <w:szCs w:val="24"/>
        </w:rPr>
        <w:t>namely</w:t>
      </w:r>
      <w:r>
        <w:rPr>
          <w:sz w:val="24"/>
          <w:szCs w:val="24"/>
        </w:rPr>
        <w:t xml:space="preserve"> </w:t>
      </w:r>
      <w:commentRangeEnd w:id="33"/>
      <w:r w:rsidR="00582DC7">
        <w:rPr>
          <w:rStyle w:val="CommentReference"/>
        </w:rPr>
        <w:commentReference w:id="33"/>
      </w:r>
      <w:r>
        <w:rPr>
          <w:sz w:val="24"/>
          <w:szCs w:val="24"/>
        </w:rPr>
        <w:t>optimal routing base</w:t>
      </w:r>
      <w:r w:rsidR="00582DC7">
        <w:rPr>
          <w:sz w:val="24"/>
          <w:szCs w:val="24"/>
        </w:rPr>
        <w:t>d</w:t>
      </w:r>
      <w:r>
        <w:rPr>
          <w:sz w:val="24"/>
          <w:szCs w:val="24"/>
        </w:rPr>
        <w:t xml:space="preserve"> on averaged history and Oblivious Routing.</w:t>
      </w:r>
      <w:r w:rsidR="00C320C7">
        <w:rPr>
          <w:sz w:val="24"/>
          <w:szCs w:val="24"/>
        </w:rPr>
        <w:br/>
      </w:r>
      <w:r w:rsidR="00B21D88">
        <w:rPr>
          <w:sz w:val="24"/>
          <w:szCs w:val="24"/>
        </w:rPr>
        <w:t>Motivated by</w:t>
      </w:r>
      <w:r w:rsidR="00682AD3">
        <w:rPr>
          <w:sz w:val="24"/>
          <w:szCs w:val="24"/>
        </w:rPr>
        <w:t xml:space="preserve"> </w:t>
      </w:r>
      <w:commentRangeStart w:id="34"/>
      <w:r w:rsidR="00682AD3">
        <w:rPr>
          <w:sz w:val="24"/>
          <w:szCs w:val="24"/>
        </w:rPr>
        <w:t xml:space="preserve">the </w:t>
      </w:r>
      <w:r w:rsidR="00B21D88">
        <w:rPr>
          <w:sz w:val="24"/>
          <w:szCs w:val="24"/>
        </w:rPr>
        <w:t xml:space="preserve">reinforcement learning </w:t>
      </w:r>
      <w:commentRangeEnd w:id="34"/>
      <w:r w:rsidR="00BE1CE4">
        <w:rPr>
          <w:sz w:val="24"/>
          <w:szCs w:val="24"/>
        </w:rPr>
        <w:t>method of observing a state of the environment</w:t>
      </w:r>
      <w:r w:rsidR="00AC336A">
        <w:rPr>
          <w:sz w:val="24"/>
          <w:szCs w:val="24"/>
        </w:rPr>
        <w:t xml:space="preserve"> then taking an action,</w:t>
      </w:r>
      <w:r w:rsidR="00AC336A" w:rsidRPr="00AC336A">
        <w:rPr>
          <w:sz w:val="24"/>
          <w:szCs w:val="24"/>
        </w:rPr>
        <w:t xml:space="preserve"> </w:t>
      </w:r>
      <w:r w:rsidR="00AC336A">
        <w:rPr>
          <w:sz w:val="24"/>
          <w:szCs w:val="24"/>
        </w:rPr>
        <w:t>the authors created</w:t>
      </w:r>
      <w:r w:rsidR="00BE1CE4">
        <w:rPr>
          <w:sz w:val="24"/>
          <w:szCs w:val="24"/>
        </w:rPr>
        <w:t xml:space="preserve"> </w:t>
      </w:r>
      <w:r w:rsidR="00582DC7">
        <w:rPr>
          <w:rStyle w:val="CommentReference"/>
        </w:rPr>
        <w:commentReference w:id="34"/>
      </w:r>
      <w:r w:rsidR="00AC336A">
        <w:rPr>
          <w:sz w:val="24"/>
          <w:szCs w:val="24"/>
        </w:rPr>
        <w:t>a baseline which is based on an history of traffic matrices sequence to approximate the next traffic demand.</w:t>
      </w:r>
      <w:r w:rsidR="00AC336A" w:rsidDel="00AC336A">
        <w:rPr>
          <w:sz w:val="24"/>
          <w:szCs w:val="24"/>
        </w:rPr>
        <w:t xml:space="preserve"> </w:t>
      </w:r>
      <w:r w:rsidR="00C508C9">
        <w:rPr>
          <w:sz w:val="24"/>
          <w:szCs w:val="24"/>
        </w:rPr>
        <w:br/>
        <w:t>By calculating the</w:t>
      </w:r>
      <w:r w:rsidR="00582DC7">
        <w:rPr>
          <w:sz w:val="24"/>
          <w:szCs w:val="24"/>
        </w:rPr>
        <w:t xml:space="preserve"> average of the</w:t>
      </w:r>
      <w:r w:rsidR="00682AD3">
        <w:rPr>
          <w:sz w:val="24"/>
          <w:szCs w:val="24"/>
        </w:rPr>
        <w:t xml:space="preserve"> last </w:t>
      </w:r>
      <w:r w:rsidR="00401530" w:rsidRPr="00682AD3">
        <w:rPr>
          <w:noProof/>
          <w:position w:val="-4"/>
        </w:rPr>
        <w:object w:dxaOrig="260" w:dyaOrig="260" w14:anchorId="11BB9CC6">
          <v:shape id="_x0000_i1052" type="#_x0000_t75" alt="" style="width:12.75pt;height:12.75pt;mso-width-percent:0;mso-height-percent:0;mso-width-percent:0;mso-height-percent:0" o:ole="">
            <v:imagedata r:id="rId63" o:title=""/>
          </v:shape>
          <o:OLEObject Type="Embed" ProgID="Equation.DSMT4" ShapeID="_x0000_i1052" DrawAspect="Content" ObjectID="_1660977587" r:id="rId64"/>
        </w:object>
      </w:r>
      <w:r w:rsidR="00C508C9">
        <w:rPr>
          <w:sz w:val="24"/>
          <w:szCs w:val="24"/>
        </w:rPr>
        <w:t xml:space="preserve">traffic </w:t>
      </w:r>
      <w:r w:rsidR="00682AD3">
        <w:rPr>
          <w:sz w:val="24"/>
          <w:szCs w:val="24"/>
        </w:rPr>
        <w:t xml:space="preserve">matrices </w:t>
      </w:r>
      <w:r w:rsidR="00C508C9">
        <w:rPr>
          <w:sz w:val="24"/>
          <w:szCs w:val="24"/>
        </w:rPr>
        <w:t xml:space="preserve"> (component</w:t>
      </w:r>
      <w:r w:rsidR="00582DC7">
        <w:rPr>
          <w:sz w:val="24"/>
          <w:szCs w:val="24"/>
        </w:rPr>
        <w:t>-</w:t>
      </w:r>
      <w:r w:rsidR="00C508C9">
        <w:rPr>
          <w:sz w:val="24"/>
          <w:szCs w:val="24"/>
        </w:rPr>
        <w:t>wise), creating a routing scheme for it by solving the optimal routing optimization problem and us</w:t>
      </w:r>
      <w:r w:rsidR="00582DC7">
        <w:rPr>
          <w:sz w:val="24"/>
          <w:szCs w:val="24"/>
        </w:rPr>
        <w:t>ing</w:t>
      </w:r>
      <w:r w:rsidR="00C508C9">
        <w:rPr>
          <w:sz w:val="24"/>
          <w:szCs w:val="24"/>
        </w:rPr>
        <w:t xml:space="preserve"> it </w:t>
      </w:r>
      <w:commentRangeStart w:id="35"/>
      <w:r w:rsidR="00C508C9">
        <w:rPr>
          <w:sz w:val="24"/>
          <w:szCs w:val="24"/>
        </w:rPr>
        <w:t>for rout</w:t>
      </w:r>
      <w:r w:rsidR="002D1E1B">
        <w:rPr>
          <w:sz w:val="24"/>
          <w:szCs w:val="24"/>
        </w:rPr>
        <w:t>ing</w:t>
      </w:r>
      <w:r w:rsidR="00C508C9">
        <w:rPr>
          <w:sz w:val="24"/>
          <w:szCs w:val="24"/>
        </w:rPr>
        <w:t xml:space="preserve"> the </w:t>
      </w:r>
      <w:r w:rsidR="00AC336A">
        <w:rPr>
          <w:sz w:val="24"/>
          <w:szCs w:val="24"/>
        </w:rPr>
        <w:t xml:space="preserve">next traffic demand i.e., </w:t>
      </w:r>
      <w:r w:rsidR="0073200C">
        <w:rPr>
          <w:sz w:val="24"/>
          <w:szCs w:val="24"/>
        </w:rPr>
        <w:t xml:space="preserve">create </w:t>
      </w:r>
      <w:r w:rsidR="00AC336A">
        <w:rPr>
          <w:sz w:val="24"/>
          <w:szCs w:val="24"/>
        </w:rPr>
        <w:t xml:space="preserve">a </w:t>
      </w:r>
      <w:r w:rsidR="0073200C">
        <w:rPr>
          <w:sz w:val="24"/>
          <w:szCs w:val="24"/>
        </w:rPr>
        <w:t xml:space="preserve">routing scheme in </w:t>
      </w:r>
      <w:r w:rsidR="00AC336A">
        <w:rPr>
          <w:sz w:val="24"/>
          <w:szCs w:val="24"/>
        </w:rPr>
        <w:t xml:space="preserve">advance, based on </w:t>
      </w:r>
      <w:r w:rsidR="002D1E1B">
        <w:rPr>
          <w:sz w:val="24"/>
          <w:szCs w:val="24"/>
        </w:rPr>
        <w:t xml:space="preserve">an </w:t>
      </w:r>
      <w:r w:rsidR="00AC336A">
        <w:rPr>
          <w:sz w:val="24"/>
          <w:szCs w:val="24"/>
        </w:rPr>
        <w:t>already seen traffic sequence</w:t>
      </w:r>
      <w:r w:rsidR="0073200C">
        <w:rPr>
          <w:sz w:val="24"/>
          <w:szCs w:val="24"/>
        </w:rPr>
        <w:t xml:space="preserve">, </w:t>
      </w:r>
      <w:r w:rsidR="00AC336A">
        <w:rPr>
          <w:sz w:val="24"/>
          <w:szCs w:val="24"/>
        </w:rPr>
        <w:t xml:space="preserve">for </w:t>
      </w:r>
      <w:r w:rsidR="002D1E1B">
        <w:rPr>
          <w:sz w:val="24"/>
          <w:szCs w:val="24"/>
        </w:rPr>
        <w:t xml:space="preserve">the </w:t>
      </w:r>
      <w:r w:rsidR="00AC336A">
        <w:rPr>
          <w:sz w:val="24"/>
          <w:szCs w:val="24"/>
        </w:rPr>
        <w:t>next in line traffic matrix.</w:t>
      </w:r>
    </w:p>
    <w:commentRangeEnd w:id="35"/>
    <w:p w14:paraId="4FCBE58B" w14:textId="63D4971A" w:rsidR="00B62D19" w:rsidRDefault="00582DC7" w:rsidP="00946912">
      <w:pPr>
        <w:rPr>
          <w:sz w:val="24"/>
          <w:szCs w:val="24"/>
        </w:rPr>
      </w:pPr>
      <w:r>
        <w:rPr>
          <w:rStyle w:val="CommentReference"/>
        </w:rPr>
        <w:commentReference w:id="35"/>
      </w:r>
      <w:r w:rsidR="00C320C7">
        <w:rPr>
          <w:sz w:val="24"/>
          <w:szCs w:val="24"/>
        </w:rPr>
        <w:t>One of the</w:t>
      </w:r>
      <w:r w:rsidR="00273457">
        <w:rPr>
          <w:sz w:val="24"/>
          <w:szCs w:val="24"/>
        </w:rPr>
        <w:t xml:space="preserve"> </w:t>
      </w:r>
      <w:r w:rsidR="00C320C7">
        <w:rPr>
          <w:sz w:val="24"/>
          <w:szCs w:val="24"/>
        </w:rPr>
        <w:t>critic</w:t>
      </w:r>
      <w:r>
        <w:rPr>
          <w:sz w:val="24"/>
          <w:szCs w:val="24"/>
        </w:rPr>
        <w:t>al</w:t>
      </w:r>
      <w:r w:rsidR="00C320C7">
        <w:rPr>
          <w:sz w:val="24"/>
          <w:szCs w:val="24"/>
        </w:rPr>
        <w:t xml:space="preserve"> </w:t>
      </w:r>
      <w:r w:rsidR="00273457">
        <w:rPr>
          <w:sz w:val="24"/>
          <w:szCs w:val="24"/>
        </w:rPr>
        <w:t>challenge</w:t>
      </w:r>
      <w:r w:rsidR="00C320C7">
        <w:rPr>
          <w:sz w:val="24"/>
          <w:szCs w:val="24"/>
        </w:rPr>
        <w:t>s</w:t>
      </w:r>
      <w:r w:rsidR="00273457">
        <w:rPr>
          <w:sz w:val="24"/>
          <w:szCs w:val="24"/>
        </w:rPr>
        <w:t xml:space="preserve"> </w:t>
      </w:r>
      <w:r w:rsidR="00C508C9">
        <w:rPr>
          <w:sz w:val="24"/>
          <w:szCs w:val="24"/>
        </w:rPr>
        <w:t xml:space="preserve">that </w:t>
      </w:r>
      <w:r w:rsidR="00273457">
        <w:rPr>
          <w:sz w:val="24"/>
          <w:szCs w:val="24"/>
        </w:rPr>
        <w:t>need</w:t>
      </w:r>
      <w:r w:rsidR="00C320C7">
        <w:rPr>
          <w:sz w:val="24"/>
          <w:szCs w:val="24"/>
        </w:rPr>
        <w:t>ed</w:t>
      </w:r>
      <w:r w:rsidR="00273457">
        <w:rPr>
          <w:sz w:val="24"/>
          <w:szCs w:val="24"/>
        </w:rPr>
        <w:t xml:space="preserve"> to</w:t>
      </w:r>
      <w:r w:rsidR="00B4585A">
        <w:rPr>
          <w:sz w:val="24"/>
          <w:szCs w:val="24"/>
        </w:rPr>
        <w:t xml:space="preserve"> be</w:t>
      </w:r>
      <w:r w:rsidR="00273457">
        <w:rPr>
          <w:sz w:val="24"/>
          <w:szCs w:val="24"/>
        </w:rPr>
        <w:t xml:space="preserve"> consider</w:t>
      </w:r>
      <w:r w:rsidR="00B4585A">
        <w:rPr>
          <w:sz w:val="24"/>
          <w:szCs w:val="24"/>
        </w:rPr>
        <w:t>ed</w:t>
      </w:r>
      <w:r w:rsidR="00273457">
        <w:rPr>
          <w:sz w:val="24"/>
          <w:szCs w:val="24"/>
        </w:rPr>
        <w:t xml:space="preserve"> is that</w:t>
      </w:r>
      <w:r w:rsidR="00682AD3">
        <w:rPr>
          <w:sz w:val="24"/>
          <w:szCs w:val="24"/>
        </w:rPr>
        <w:t xml:space="preserve"> </w:t>
      </w:r>
      <w:r w:rsidR="00C508C9">
        <w:rPr>
          <w:sz w:val="24"/>
          <w:szCs w:val="24"/>
        </w:rPr>
        <w:t xml:space="preserve">a new </w:t>
      </w:r>
      <w:r w:rsidR="002340A9">
        <w:rPr>
          <w:sz w:val="24"/>
          <w:szCs w:val="24"/>
        </w:rPr>
        <w:t xml:space="preserve">demand by nodes </w:t>
      </w:r>
      <w:r w:rsidR="002340A9">
        <w:rPr>
          <w:noProof/>
          <w:position w:val="-10"/>
        </w:rPr>
        <w:object w:dxaOrig="360" w:dyaOrig="300" w14:anchorId="6A4564D6">
          <v:shape id="_x0000_i1053" type="#_x0000_t75" alt="" style="width:18pt;height:15pt;mso-width-percent:0;mso-height-percent:0;mso-width-percent:0;mso-height-percent:0" o:ole="">
            <v:imagedata r:id="rId8" o:title=""/>
          </v:shape>
          <o:OLEObject Type="Embed" ProgID="Equation.DSMT4" ShapeID="_x0000_i1053" DrawAspect="Content" ObjectID="_1660977588" r:id="rId65"/>
        </w:object>
      </w:r>
      <w:r w:rsidR="002340A9">
        <w:rPr>
          <w:sz w:val="24"/>
          <w:szCs w:val="24"/>
        </w:rPr>
        <w:t xml:space="preserve"> </w:t>
      </w:r>
      <w:r w:rsidR="00C508C9">
        <w:rPr>
          <w:sz w:val="24"/>
          <w:szCs w:val="24"/>
        </w:rPr>
        <w:t xml:space="preserve">can </w:t>
      </w:r>
      <w:r w:rsidR="006600EF">
        <w:rPr>
          <w:sz w:val="24"/>
          <w:szCs w:val="24"/>
        </w:rPr>
        <w:t xml:space="preserve">be in the next traffic demand but not in the past </w:t>
      </w:r>
      <w:r w:rsidR="00C508C9">
        <w:rPr>
          <w:sz w:val="24"/>
          <w:szCs w:val="24"/>
        </w:rPr>
        <w:t>i.e.</w:t>
      </w:r>
      <w:r w:rsidR="006600EF">
        <w:rPr>
          <w:sz w:val="24"/>
          <w:szCs w:val="24"/>
        </w:rPr>
        <w:t>,</w:t>
      </w:r>
      <w:r w:rsidR="00C508C9">
        <w:rPr>
          <w:sz w:val="24"/>
          <w:szCs w:val="24"/>
        </w:rPr>
        <w:t xml:space="preserve"> </w:t>
      </w:r>
      <w:r w:rsidR="00682AD3">
        <w:rPr>
          <w:sz w:val="24"/>
          <w:szCs w:val="24"/>
        </w:rPr>
        <w:t xml:space="preserve">that </w:t>
      </w:r>
      <w:r w:rsidR="002340A9">
        <w:rPr>
          <w:sz w:val="24"/>
          <w:szCs w:val="24"/>
        </w:rPr>
        <w:t>demand does not exists in the approximate average traffic matrix (based on the history traffic sequence), but does in the next traffic matrix (</w:t>
      </w:r>
      <w:r w:rsidR="00ED222E">
        <w:rPr>
          <w:sz w:val="24"/>
          <w:szCs w:val="24"/>
        </w:rPr>
        <w:t>this is more common in low matrix sparsity</w:t>
      </w:r>
      <w:r w:rsidR="00B4585A">
        <w:rPr>
          <w:sz w:val="24"/>
          <w:szCs w:val="24"/>
        </w:rPr>
        <w:t>)</w:t>
      </w:r>
      <w:r>
        <w:rPr>
          <w:sz w:val="24"/>
          <w:szCs w:val="24"/>
        </w:rPr>
        <w:t xml:space="preserve">; </w:t>
      </w:r>
      <w:r w:rsidR="00B4585A">
        <w:rPr>
          <w:sz w:val="24"/>
          <w:szCs w:val="24"/>
        </w:rPr>
        <w:t>the solution is to</w:t>
      </w:r>
      <w:r w:rsidR="00682AD3">
        <w:rPr>
          <w:sz w:val="24"/>
          <w:szCs w:val="24"/>
        </w:rPr>
        <w:t xml:space="preserve"> use an ECMP</w:t>
      </w:r>
      <w:r w:rsidR="008C65B2">
        <w:rPr>
          <w:sz w:val="24"/>
          <w:szCs w:val="24"/>
        </w:rPr>
        <w:t xml:space="preserve"> routing</w:t>
      </w:r>
      <w:r w:rsidR="00682AD3">
        <w:rPr>
          <w:sz w:val="24"/>
          <w:szCs w:val="24"/>
        </w:rPr>
        <w:t xml:space="preserve"> policy with equal weights</w:t>
      </w:r>
      <w:r w:rsidR="00FA327A">
        <w:rPr>
          <w:sz w:val="24"/>
          <w:szCs w:val="24"/>
        </w:rPr>
        <w:t xml:space="preserve"> for these new</w:t>
      </w:r>
      <w:r w:rsidR="003D15AE">
        <w:rPr>
          <w:sz w:val="24"/>
          <w:szCs w:val="24"/>
        </w:rPr>
        <w:t xml:space="preserve"> traffic</w:t>
      </w:r>
      <w:r w:rsidR="00FA327A">
        <w:rPr>
          <w:sz w:val="24"/>
          <w:szCs w:val="24"/>
        </w:rPr>
        <w:t xml:space="preserve"> demand</w:t>
      </w:r>
      <w:r w:rsidR="003D15AE">
        <w:rPr>
          <w:sz w:val="24"/>
          <w:szCs w:val="24"/>
        </w:rPr>
        <w:t xml:space="preserve"> that result an</w:t>
      </w:r>
      <w:r w:rsidR="00682AD3">
        <w:rPr>
          <w:sz w:val="24"/>
          <w:szCs w:val="24"/>
        </w:rPr>
        <w:t xml:space="preserve"> equally divided </w:t>
      </w:r>
      <w:r w:rsidR="003D15AE">
        <w:rPr>
          <w:sz w:val="24"/>
          <w:szCs w:val="24"/>
        </w:rPr>
        <w:t xml:space="preserve">flows </w:t>
      </w:r>
      <w:r>
        <w:rPr>
          <w:sz w:val="24"/>
          <w:szCs w:val="24"/>
        </w:rPr>
        <w:t xml:space="preserve">among </w:t>
      </w:r>
      <w:r w:rsidR="00682AD3">
        <w:rPr>
          <w:sz w:val="24"/>
          <w:szCs w:val="24"/>
        </w:rPr>
        <w:t>all shortest paths between the source and destination.</w:t>
      </w:r>
      <w:r w:rsidR="00307811">
        <w:rPr>
          <w:sz w:val="24"/>
          <w:szCs w:val="24"/>
        </w:rPr>
        <w:br/>
        <w:t>T</w:t>
      </w:r>
      <w:r w:rsidR="00A870DB">
        <w:rPr>
          <w:sz w:val="24"/>
          <w:szCs w:val="24"/>
        </w:rPr>
        <w:t xml:space="preserve">he result are </w:t>
      </w:r>
      <w:r w:rsidR="00273457">
        <w:rPr>
          <w:sz w:val="24"/>
          <w:szCs w:val="24"/>
        </w:rPr>
        <w:t>normalized</w:t>
      </w:r>
      <w:r w:rsidR="00A870DB">
        <w:rPr>
          <w:sz w:val="24"/>
          <w:szCs w:val="24"/>
        </w:rPr>
        <w:t xml:space="preserve"> </w:t>
      </w:r>
      <w:commentRangeStart w:id="36"/>
      <w:r w:rsidR="00A870DB">
        <w:rPr>
          <w:sz w:val="24"/>
          <w:szCs w:val="24"/>
        </w:rPr>
        <w:t>with</w:t>
      </w:r>
      <w:commentRangeEnd w:id="36"/>
      <w:r>
        <w:rPr>
          <w:rStyle w:val="CommentReference"/>
        </w:rPr>
        <w:commentReference w:id="36"/>
      </w:r>
      <w:r w:rsidR="00A870DB">
        <w:rPr>
          <w:sz w:val="24"/>
          <w:szCs w:val="24"/>
        </w:rPr>
        <w:t xml:space="preserve"> </w:t>
      </w:r>
      <w:r w:rsidR="0042130E">
        <w:rPr>
          <w:sz w:val="24"/>
          <w:szCs w:val="24"/>
        </w:rPr>
        <w:t xml:space="preserve">respect to </w:t>
      </w:r>
      <w:r w:rsidR="00273457">
        <w:rPr>
          <w:sz w:val="24"/>
          <w:szCs w:val="24"/>
        </w:rPr>
        <w:t xml:space="preserve">the most congested link utilization </w:t>
      </w:r>
      <w:r w:rsidR="006178B5">
        <w:rPr>
          <w:sz w:val="24"/>
          <w:szCs w:val="24"/>
        </w:rPr>
        <w:t>when</w:t>
      </w:r>
      <w:r w:rsidR="00273457">
        <w:rPr>
          <w:sz w:val="24"/>
          <w:szCs w:val="24"/>
        </w:rPr>
        <w:t xml:space="preserve"> applying the optimal routing scheme.</w:t>
      </w:r>
    </w:p>
    <w:p w14:paraId="082822DF" w14:textId="77777777" w:rsidR="00B62D19" w:rsidRDefault="00B62D19" w:rsidP="00946912">
      <w:pPr>
        <w:rPr>
          <w:rStyle w:val="Heading1Char"/>
        </w:rPr>
      </w:pPr>
      <w:bookmarkStart w:id="37" w:name="_Toc50364391"/>
      <w:r w:rsidRPr="00B62D19">
        <w:rPr>
          <w:rStyle w:val="Heading1Char"/>
        </w:rPr>
        <w:t>Evaluation</w:t>
      </w:r>
      <w:bookmarkEnd w:id="37"/>
    </w:p>
    <w:p w14:paraId="181CFBB5" w14:textId="0A0AE2E7" w:rsidR="00B62D19" w:rsidRDefault="00B62D19" w:rsidP="00946912">
      <w:pPr>
        <w:rPr>
          <w:sz w:val="24"/>
          <w:szCs w:val="24"/>
        </w:rPr>
      </w:pPr>
      <w:r>
        <w:rPr>
          <w:sz w:val="24"/>
          <w:szCs w:val="24"/>
        </w:rPr>
        <w:t xml:space="preserve">Similar to the paper, a 12-node topology with </w:t>
      </w:r>
      <w:r w:rsidR="008677A4">
        <w:rPr>
          <w:sz w:val="24"/>
          <w:szCs w:val="24"/>
        </w:rPr>
        <w:t>26</w:t>
      </w:r>
      <w:r>
        <w:rPr>
          <w:sz w:val="24"/>
          <w:szCs w:val="24"/>
        </w:rPr>
        <w:t xml:space="preserve"> edges </w:t>
      </w:r>
      <w:r w:rsidR="001668A1">
        <w:rPr>
          <w:sz w:val="24"/>
          <w:szCs w:val="24"/>
        </w:rPr>
        <w:t>(</w:t>
      </w:r>
      <w:r w:rsidR="008677A4">
        <w:rPr>
          <w:sz w:val="24"/>
          <w:szCs w:val="24"/>
        </w:rPr>
        <w:t>the original topology includes duplicate edges, this represented as double the capacity for those edges)</w:t>
      </w:r>
      <w:r w:rsidR="009016BE">
        <w:rPr>
          <w:sz w:val="24"/>
          <w:szCs w:val="24"/>
        </w:rPr>
        <w:t xml:space="preserve"> and constant link capacity of </w:t>
      </w:r>
      <w:r w:rsidR="00165FC1">
        <w:rPr>
          <w:sz w:val="24"/>
          <w:szCs w:val="24"/>
        </w:rPr>
        <w:t>10,000 Mb/s.</w:t>
      </w:r>
      <w:r w:rsidR="00F71015">
        <w:rPr>
          <w:sz w:val="24"/>
          <w:szCs w:val="24"/>
        </w:rPr>
        <w:br/>
      </w:r>
      <w:r>
        <w:rPr>
          <w:sz w:val="24"/>
          <w:szCs w:val="24"/>
        </w:rPr>
        <w:t>20,000 traffic matrices dataset ha</w:t>
      </w:r>
      <w:r w:rsidR="00582DC7">
        <w:rPr>
          <w:sz w:val="24"/>
          <w:szCs w:val="24"/>
        </w:rPr>
        <w:t>ve</w:t>
      </w:r>
      <w:r>
        <w:rPr>
          <w:sz w:val="24"/>
          <w:szCs w:val="24"/>
        </w:rPr>
        <w:t xml:space="preserve"> been used in order to get the results</w:t>
      </w:r>
      <w:r w:rsidR="000219BF">
        <w:rPr>
          <w:sz w:val="24"/>
          <w:szCs w:val="24"/>
        </w:rPr>
        <w:t>.</w:t>
      </w:r>
      <w:r w:rsidR="000219BF">
        <w:rPr>
          <w:sz w:val="24"/>
          <w:szCs w:val="24"/>
        </w:rPr>
        <w:br/>
        <w:t>F</w:t>
      </w:r>
      <w:r w:rsidR="007A6FB7">
        <w:rPr>
          <w:sz w:val="24"/>
          <w:szCs w:val="24"/>
        </w:rPr>
        <w:t xml:space="preserve">or example, for K=5 matrices 1,2,3,4,5 are used for calculate an average </w:t>
      </w:r>
      <w:r w:rsidR="000219BF">
        <w:rPr>
          <w:sz w:val="24"/>
          <w:szCs w:val="24"/>
        </w:rPr>
        <w:t xml:space="preserve">traffic </w:t>
      </w:r>
      <w:r w:rsidR="007A6FB7">
        <w:rPr>
          <w:sz w:val="24"/>
          <w:szCs w:val="24"/>
        </w:rPr>
        <w:t>matrix then finding the optimal routing scheme for it and apply it on matrix 6.</w:t>
      </w:r>
    </w:p>
    <w:p w14:paraId="245456F6" w14:textId="5EAF78BB" w:rsidR="005F776E" w:rsidRDefault="005F776E" w:rsidP="00946912">
      <w:pPr>
        <w:rPr>
          <w:sz w:val="24"/>
          <w:szCs w:val="24"/>
        </w:rPr>
      </w:pPr>
      <w:r>
        <w:rPr>
          <w:sz w:val="24"/>
          <w:szCs w:val="24"/>
        </w:rPr>
        <w:t>(The dashed lines are approximations of the results from the paper</w:t>
      </w:r>
      <w:r w:rsidR="00104C08">
        <w:rPr>
          <w:sz w:val="24"/>
          <w:szCs w:val="24"/>
        </w:rPr>
        <w:t xml:space="preserve">, the vertical green lines are the standard </w:t>
      </w:r>
      <w:r w:rsidR="00FD7619">
        <w:rPr>
          <w:sz w:val="24"/>
          <w:szCs w:val="24"/>
        </w:rPr>
        <w:t>deviation</w:t>
      </w:r>
      <w:r w:rsidR="00582DC7">
        <w:rPr>
          <w:sz w:val="24"/>
          <w:szCs w:val="24"/>
        </w:rPr>
        <w:t>s</w:t>
      </w:r>
      <w:r>
        <w:rPr>
          <w:sz w:val="24"/>
          <w:szCs w:val="24"/>
        </w:rPr>
        <w:t>.</w:t>
      </w:r>
      <w:r w:rsidR="00582DC7">
        <w:rPr>
          <w:sz w:val="24"/>
          <w:szCs w:val="24"/>
        </w:rPr>
        <w:t>)</w:t>
      </w:r>
    </w:p>
    <w:p w14:paraId="600F46DF" w14:textId="77777777" w:rsidR="004E2A48" w:rsidRDefault="004E2A48" w:rsidP="0094691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1F7FD08E" w14:textId="4BC502F5" w:rsidR="00B62D19" w:rsidRPr="00D30CD0" w:rsidRDefault="00D30CD0" w:rsidP="00946912">
      <w:pPr>
        <w:rPr>
          <w:b/>
          <w:bCs/>
          <w:sz w:val="24"/>
          <w:szCs w:val="24"/>
          <w:u w:val="single"/>
        </w:rPr>
      </w:pPr>
      <w:r w:rsidRPr="00D30CD0">
        <w:rPr>
          <w:b/>
          <w:bCs/>
          <w:sz w:val="24"/>
          <w:szCs w:val="24"/>
          <w:u w:val="single"/>
        </w:rPr>
        <w:lastRenderedPageBreak/>
        <w:t>Gravity</w:t>
      </w:r>
      <w:r>
        <w:rPr>
          <w:b/>
          <w:bCs/>
          <w:sz w:val="24"/>
          <w:szCs w:val="24"/>
          <w:u w:val="single"/>
        </w:rPr>
        <w:t xml:space="preserve"> Traffic</w:t>
      </w:r>
      <w:r w:rsidRPr="00D30CD0">
        <w:rPr>
          <w:b/>
          <w:bCs/>
          <w:sz w:val="24"/>
          <w:szCs w:val="24"/>
          <w:u w:val="single"/>
        </w:rPr>
        <w:t>:</w:t>
      </w:r>
    </w:p>
    <w:p w14:paraId="05F51228" w14:textId="51400C4D" w:rsidR="0053205E" w:rsidRDefault="003A34D9" w:rsidP="00946912">
      <w:r w:rsidRPr="003A34D9">
        <w:rPr>
          <w:noProof/>
        </w:rPr>
        <w:drawing>
          <wp:inline distT="0" distB="0" distL="0" distR="0" wp14:anchorId="05AD7F64" wp14:editId="2E6E791F">
            <wp:extent cx="5274310" cy="3955732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C6A2" w14:textId="2BB56FDA" w:rsidR="00032609" w:rsidRDefault="00032609" w:rsidP="00946912">
      <w:r w:rsidRPr="00032609">
        <w:rPr>
          <w:noProof/>
        </w:rPr>
        <w:drawing>
          <wp:inline distT="0" distB="0" distL="0" distR="0" wp14:anchorId="5E883042" wp14:editId="51F3434A">
            <wp:extent cx="5274310" cy="3955732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0CFDD" w14:textId="713769AA" w:rsidR="00032609" w:rsidRDefault="00032609" w:rsidP="00946912">
      <w:r w:rsidRPr="00032609">
        <w:rPr>
          <w:noProof/>
        </w:rPr>
        <w:lastRenderedPageBreak/>
        <w:drawing>
          <wp:inline distT="0" distB="0" distL="0" distR="0" wp14:anchorId="75DD9E95" wp14:editId="7770412B">
            <wp:extent cx="5274310" cy="3955732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94E08" w14:textId="77777777" w:rsidR="007572B0" w:rsidRDefault="003E0781" w:rsidP="0094691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Bimodal Traffic</w:t>
      </w:r>
      <w:r w:rsidRPr="00D30CD0">
        <w:rPr>
          <w:b/>
          <w:bCs/>
          <w:sz w:val="24"/>
          <w:szCs w:val="24"/>
          <w:u w:val="single"/>
        </w:rPr>
        <w:t>:</w:t>
      </w:r>
      <w:r w:rsidR="007572B0" w:rsidRPr="007572B0">
        <w:rPr>
          <w:noProof/>
          <w:sz w:val="24"/>
          <w:szCs w:val="24"/>
        </w:rPr>
        <w:drawing>
          <wp:inline distT="0" distB="0" distL="0" distR="0" wp14:anchorId="73549974" wp14:editId="7858B85B">
            <wp:extent cx="5274310" cy="3955732"/>
            <wp:effectExtent l="0" t="0" r="254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0695" w14:textId="77777777" w:rsidR="007572B0" w:rsidRDefault="007572B0" w:rsidP="00946912">
      <w:r w:rsidRPr="007572B0">
        <w:rPr>
          <w:noProof/>
        </w:rPr>
        <w:lastRenderedPageBreak/>
        <w:drawing>
          <wp:inline distT="0" distB="0" distL="0" distR="0" wp14:anchorId="6E355D1B" wp14:editId="4A1B8C07">
            <wp:extent cx="5274310" cy="3955732"/>
            <wp:effectExtent l="0" t="0" r="254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8F34" w14:textId="0D71E4EA" w:rsidR="003E0781" w:rsidRDefault="007572B0" w:rsidP="00946912">
      <w:r w:rsidRPr="007572B0">
        <w:rPr>
          <w:noProof/>
        </w:rPr>
        <w:drawing>
          <wp:inline distT="0" distB="0" distL="0" distR="0" wp14:anchorId="65679FC0" wp14:editId="6DDBD956">
            <wp:extent cx="5274310" cy="3955732"/>
            <wp:effectExtent l="0" t="0" r="2540" b="698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9FCB" w14:textId="0EEF93D5" w:rsidR="000413FC" w:rsidRDefault="000413FC" w:rsidP="0094691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1AB53A" w14:textId="04E24F36" w:rsidR="009370F8" w:rsidRPr="007415C6" w:rsidRDefault="003C581B" w:rsidP="00946912">
      <w:pPr>
        <w:pStyle w:val="Heading1"/>
        <w:rPr>
          <w:sz w:val="36"/>
          <w:szCs w:val="36"/>
        </w:rPr>
      </w:pPr>
      <w:bookmarkStart w:id="38" w:name="_Toc50364392"/>
      <w:r>
        <w:rPr>
          <w:sz w:val="36"/>
          <w:szCs w:val="36"/>
        </w:rPr>
        <w:lastRenderedPageBreak/>
        <w:t>Reproducing</w:t>
      </w:r>
      <w:r w:rsidR="009370F8" w:rsidRPr="007415C6">
        <w:rPr>
          <w:sz w:val="36"/>
          <w:szCs w:val="36"/>
        </w:rPr>
        <w:t xml:space="preserve"> the Reinforcement Learning Results</w:t>
      </w:r>
      <w:bookmarkEnd w:id="38"/>
    </w:p>
    <w:p w14:paraId="25D5555E" w14:textId="36B03B7A" w:rsidR="009370F8" w:rsidRDefault="009370F8" w:rsidP="00946912">
      <w:pPr>
        <w:rPr>
          <w:sz w:val="24"/>
          <w:szCs w:val="24"/>
        </w:rPr>
      </w:pPr>
      <w:r>
        <w:rPr>
          <w:sz w:val="24"/>
          <w:szCs w:val="24"/>
        </w:rPr>
        <w:t xml:space="preserve">The outstanding </w:t>
      </w:r>
      <w:r w:rsidR="00E1316F">
        <w:rPr>
          <w:sz w:val="24"/>
          <w:szCs w:val="24"/>
        </w:rPr>
        <w:t xml:space="preserve">of </w:t>
      </w:r>
      <w:commentRangeStart w:id="39"/>
      <w:commentRangeEnd w:id="39"/>
      <w:r w:rsidR="00582DC7">
        <w:rPr>
          <w:rStyle w:val="CommentReference"/>
        </w:rPr>
        <w:commentReference w:id="39"/>
      </w:r>
      <w:hyperlink w:anchor="_References" w:history="1">
        <w:r w:rsidR="00FB28CE" w:rsidRPr="007431FE">
          <w:rPr>
            <w:rStyle w:val="Hyperlink"/>
            <w:sz w:val="24"/>
            <w:szCs w:val="24"/>
          </w:rPr>
          <w:t>[1]</w:t>
        </w:r>
      </w:hyperlink>
      <w:r w:rsidR="00FB28CE">
        <w:rPr>
          <w:sz w:val="24"/>
          <w:szCs w:val="24"/>
        </w:rPr>
        <w:t xml:space="preserve"> </w:t>
      </w:r>
      <w:r>
        <w:rPr>
          <w:sz w:val="24"/>
          <w:szCs w:val="24"/>
        </w:rPr>
        <w:t>is the pro</w:t>
      </w:r>
      <w:r w:rsidR="00582DC7">
        <w:rPr>
          <w:sz w:val="24"/>
          <w:szCs w:val="24"/>
        </w:rPr>
        <w:t>of</w:t>
      </w:r>
      <w:r>
        <w:rPr>
          <w:sz w:val="24"/>
          <w:szCs w:val="24"/>
        </w:rPr>
        <w:t xml:space="preserve"> of concept that </w:t>
      </w:r>
      <w:r w:rsidR="002761E3">
        <w:rPr>
          <w:sz w:val="24"/>
          <w:szCs w:val="24"/>
        </w:rPr>
        <w:t>a</w:t>
      </w:r>
      <w:r w:rsidR="006B0999">
        <w:rPr>
          <w:sz w:val="24"/>
          <w:szCs w:val="24"/>
        </w:rPr>
        <w:t xml:space="preserve"> reinforcement learning </w:t>
      </w:r>
      <w:r>
        <w:rPr>
          <w:sz w:val="24"/>
          <w:szCs w:val="24"/>
        </w:rPr>
        <w:t>agent can be useful to produce</w:t>
      </w:r>
      <w:r w:rsidR="00173A90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good routing scheme that minimize</w:t>
      </w:r>
      <w:r w:rsidR="00582DC7">
        <w:rPr>
          <w:sz w:val="24"/>
          <w:szCs w:val="24"/>
        </w:rPr>
        <w:t>s</w:t>
      </w:r>
      <w:r>
        <w:rPr>
          <w:sz w:val="24"/>
          <w:szCs w:val="24"/>
        </w:rPr>
        <w:t xml:space="preserve"> the congestion ratio</w:t>
      </w:r>
      <w:r w:rsidR="009F2F9E">
        <w:rPr>
          <w:sz w:val="24"/>
          <w:szCs w:val="24"/>
        </w:rPr>
        <w:t xml:space="preserve"> as</w:t>
      </w:r>
      <w:r w:rsidR="00582DC7">
        <w:rPr>
          <w:sz w:val="24"/>
          <w:szCs w:val="24"/>
        </w:rPr>
        <w:t xml:space="preserve"> well</w:t>
      </w:r>
      <w:r w:rsidR="009F2F9E">
        <w:rPr>
          <w:sz w:val="24"/>
          <w:szCs w:val="24"/>
        </w:rPr>
        <w:t xml:space="preserve"> as other known routing </w:t>
      </w:r>
      <w:r w:rsidR="00362487">
        <w:rPr>
          <w:sz w:val="24"/>
          <w:szCs w:val="24"/>
        </w:rPr>
        <w:t>techniques</w:t>
      </w:r>
      <w:r>
        <w:rPr>
          <w:sz w:val="24"/>
          <w:szCs w:val="24"/>
        </w:rPr>
        <w:t>.</w:t>
      </w:r>
    </w:p>
    <w:p w14:paraId="6E9A25DA" w14:textId="0E818343" w:rsidR="009370F8" w:rsidRDefault="009370F8" w:rsidP="00946912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315CC7">
        <w:rPr>
          <w:sz w:val="24"/>
          <w:szCs w:val="24"/>
        </w:rPr>
        <w:t>authors</w:t>
      </w:r>
      <w:r>
        <w:rPr>
          <w:sz w:val="24"/>
          <w:szCs w:val="24"/>
        </w:rPr>
        <w:t xml:space="preserve"> </w:t>
      </w:r>
      <w:r w:rsidR="00582DC7">
        <w:rPr>
          <w:sz w:val="24"/>
          <w:szCs w:val="24"/>
        </w:rPr>
        <w:t xml:space="preserve">of </w:t>
      </w:r>
      <w:hyperlink w:anchor="_References" w:history="1">
        <w:r w:rsidR="00582DC7" w:rsidRPr="007431FE">
          <w:rPr>
            <w:rStyle w:val="Hyperlink"/>
            <w:sz w:val="24"/>
            <w:szCs w:val="24"/>
          </w:rPr>
          <w:t>[</w:t>
        </w:r>
        <w:r w:rsidR="007431FE" w:rsidRPr="007431FE">
          <w:rPr>
            <w:rStyle w:val="Hyperlink"/>
            <w:sz w:val="24"/>
            <w:szCs w:val="24"/>
          </w:rPr>
          <w:t>1</w:t>
        </w:r>
        <w:r w:rsidR="00582DC7" w:rsidRPr="007431FE">
          <w:rPr>
            <w:rStyle w:val="Hyperlink"/>
            <w:sz w:val="24"/>
            <w:szCs w:val="24"/>
          </w:rPr>
          <w:t>]</w:t>
        </w:r>
      </w:hyperlink>
      <w:r w:rsidR="00582DC7">
        <w:rPr>
          <w:sz w:val="24"/>
          <w:szCs w:val="24"/>
        </w:rPr>
        <w:t xml:space="preserve"> </w:t>
      </w:r>
      <w:r w:rsidRPr="009370F8">
        <w:rPr>
          <w:sz w:val="24"/>
          <w:szCs w:val="24"/>
        </w:rPr>
        <w:t xml:space="preserve">set up </w:t>
      </w:r>
      <w:r>
        <w:rPr>
          <w:sz w:val="24"/>
          <w:szCs w:val="24"/>
        </w:rPr>
        <w:t xml:space="preserve">an environment </w:t>
      </w:r>
      <w:r w:rsidR="00BB4650">
        <w:rPr>
          <w:sz w:val="24"/>
          <w:szCs w:val="24"/>
        </w:rPr>
        <w:t>in order to</w:t>
      </w:r>
      <w:r>
        <w:rPr>
          <w:sz w:val="24"/>
          <w:szCs w:val="24"/>
        </w:rPr>
        <w:t xml:space="preserve"> simulate </w:t>
      </w:r>
      <w:r w:rsidR="00BB4650">
        <w:rPr>
          <w:sz w:val="24"/>
          <w:szCs w:val="24"/>
        </w:rPr>
        <w:t>the</w:t>
      </w:r>
      <w:r>
        <w:rPr>
          <w:sz w:val="24"/>
          <w:szCs w:val="24"/>
        </w:rPr>
        <w:t xml:space="preserve"> network nodes and links </w:t>
      </w:r>
      <w:r w:rsidR="00FB28CE">
        <w:rPr>
          <w:sz w:val="24"/>
          <w:szCs w:val="24"/>
        </w:rPr>
        <w:t>history of traffic demand sequence and</w:t>
      </w:r>
      <w:r w:rsidR="006600EF">
        <w:rPr>
          <w:sz w:val="24"/>
          <w:szCs w:val="24"/>
        </w:rPr>
        <w:t xml:space="preserve"> </w:t>
      </w:r>
      <w:r w:rsidR="00FB28CE">
        <w:rPr>
          <w:sz w:val="24"/>
          <w:szCs w:val="24"/>
        </w:rPr>
        <w:t xml:space="preserve">in every timestep </w:t>
      </w:r>
      <w:r w:rsidR="008B6678">
        <w:rPr>
          <w:sz w:val="24"/>
          <w:szCs w:val="24"/>
        </w:rPr>
        <w:t xml:space="preserve">the arrival of new traffic demand in a shape of a </w:t>
      </w:r>
      <w:r>
        <w:rPr>
          <w:sz w:val="24"/>
          <w:szCs w:val="24"/>
        </w:rPr>
        <w:t xml:space="preserve">traffic matrix </w:t>
      </w:r>
      <w:r w:rsidR="00772FE2">
        <w:rPr>
          <w:sz w:val="24"/>
          <w:szCs w:val="24"/>
        </w:rPr>
        <w:t>that should be routed in the network topology.</w:t>
      </w:r>
    </w:p>
    <w:p w14:paraId="3CA733B5" w14:textId="73F8148D" w:rsidR="009370F8" w:rsidRDefault="009370F8" w:rsidP="00946912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2459B6">
        <w:rPr>
          <w:sz w:val="24"/>
          <w:szCs w:val="24"/>
        </w:rPr>
        <w:t xml:space="preserve">main </w:t>
      </w:r>
      <w:r w:rsidR="00A60574">
        <w:rPr>
          <w:sz w:val="24"/>
          <w:szCs w:val="24"/>
        </w:rPr>
        <w:t xml:space="preserve">goal of the </w:t>
      </w:r>
      <w:r>
        <w:rPr>
          <w:sz w:val="24"/>
          <w:szCs w:val="24"/>
        </w:rPr>
        <w:t>process of learning is</w:t>
      </w:r>
      <w:r w:rsidR="00B65D1B">
        <w:rPr>
          <w:sz w:val="24"/>
          <w:szCs w:val="24"/>
        </w:rPr>
        <w:t xml:space="preserve"> </w:t>
      </w:r>
      <w:r w:rsidR="001146BB">
        <w:rPr>
          <w:sz w:val="24"/>
          <w:szCs w:val="24"/>
        </w:rPr>
        <w:t>to let</w:t>
      </w:r>
      <w:r w:rsidR="00C37265">
        <w:rPr>
          <w:sz w:val="24"/>
          <w:szCs w:val="24"/>
        </w:rPr>
        <w:t xml:space="preserve"> </w:t>
      </w:r>
      <w:r>
        <w:rPr>
          <w:sz w:val="24"/>
          <w:szCs w:val="24"/>
        </w:rPr>
        <w:t>the agent learn</w:t>
      </w:r>
      <w:r w:rsidR="00C37265">
        <w:rPr>
          <w:sz w:val="24"/>
          <w:szCs w:val="24"/>
        </w:rPr>
        <w:t xml:space="preserve"> </w:t>
      </w:r>
      <w:r w:rsidR="001146BB">
        <w:rPr>
          <w:sz w:val="24"/>
          <w:szCs w:val="24"/>
        </w:rPr>
        <w:t>how to</w:t>
      </w:r>
      <w:r>
        <w:rPr>
          <w:sz w:val="24"/>
          <w:szCs w:val="24"/>
        </w:rPr>
        <w:t xml:space="preserve"> </w:t>
      </w:r>
      <w:r w:rsidR="009E1B9E" w:rsidRPr="00883AC4">
        <w:rPr>
          <w:b/>
          <w:bCs/>
          <w:sz w:val="24"/>
          <w:szCs w:val="24"/>
        </w:rPr>
        <w:t>map</w:t>
      </w:r>
      <w:r w:rsidR="009E1B9E">
        <w:rPr>
          <w:sz w:val="24"/>
          <w:szCs w:val="24"/>
        </w:rPr>
        <w:t xml:space="preserve"> </w:t>
      </w:r>
      <w:r w:rsidR="001146BB">
        <w:rPr>
          <w:sz w:val="24"/>
          <w:szCs w:val="24"/>
        </w:rPr>
        <w:t>out of</w:t>
      </w:r>
      <w:r w:rsidR="009E1B9E">
        <w:rPr>
          <w:sz w:val="24"/>
          <w:szCs w:val="24"/>
        </w:rPr>
        <w:t xml:space="preserve"> </w:t>
      </w:r>
      <w:r w:rsidR="001146BB">
        <w:rPr>
          <w:sz w:val="24"/>
          <w:szCs w:val="24"/>
        </w:rPr>
        <w:t>the</w:t>
      </w:r>
      <w:r w:rsidR="00A60574">
        <w:rPr>
          <w:sz w:val="24"/>
          <w:szCs w:val="24"/>
        </w:rPr>
        <w:t xml:space="preserve"> </w:t>
      </w:r>
      <w:r w:rsidR="00A60574" w:rsidRPr="00883AC4">
        <w:rPr>
          <w:b/>
          <w:bCs/>
          <w:sz w:val="24"/>
          <w:szCs w:val="24"/>
        </w:rPr>
        <w:t xml:space="preserve">history of </w:t>
      </w:r>
      <w:r w:rsidR="009E1B9E" w:rsidRPr="00883AC4">
        <w:rPr>
          <w:b/>
          <w:bCs/>
          <w:sz w:val="24"/>
          <w:szCs w:val="24"/>
        </w:rPr>
        <w:t>traffic matri</w:t>
      </w:r>
      <w:r w:rsidR="00A60574" w:rsidRPr="00883AC4">
        <w:rPr>
          <w:b/>
          <w:bCs/>
          <w:sz w:val="24"/>
          <w:szCs w:val="24"/>
        </w:rPr>
        <w:t>ces</w:t>
      </w:r>
      <w:r w:rsidR="009E1B9E" w:rsidRPr="00883AC4">
        <w:rPr>
          <w:b/>
          <w:bCs/>
          <w:sz w:val="24"/>
          <w:szCs w:val="24"/>
        </w:rPr>
        <w:t xml:space="preserve"> </w:t>
      </w:r>
      <w:r w:rsidR="001146BB">
        <w:rPr>
          <w:b/>
          <w:bCs/>
          <w:sz w:val="24"/>
          <w:szCs w:val="24"/>
        </w:rPr>
        <w:t>appropriate</w:t>
      </w:r>
      <w:r w:rsidR="009E1B9E" w:rsidRPr="00883AC4">
        <w:rPr>
          <w:b/>
          <w:bCs/>
          <w:sz w:val="24"/>
          <w:szCs w:val="24"/>
        </w:rPr>
        <w:t xml:space="preserve"> </w:t>
      </w:r>
      <w:r w:rsidR="009E1B9E" w:rsidRPr="00B65D1B">
        <w:rPr>
          <w:b/>
          <w:bCs/>
          <w:sz w:val="24"/>
          <w:szCs w:val="24"/>
        </w:rPr>
        <w:t>weights for</w:t>
      </w:r>
      <w:r w:rsidRPr="00B65D1B">
        <w:rPr>
          <w:b/>
          <w:bCs/>
          <w:sz w:val="24"/>
          <w:szCs w:val="24"/>
        </w:rPr>
        <w:t xml:space="preserve"> each </w:t>
      </w:r>
      <w:r w:rsidR="009E1B9E" w:rsidRPr="00B65D1B">
        <w:rPr>
          <w:b/>
          <w:bCs/>
          <w:sz w:val="24"/>
          <w:szCs w:val="24"/>
        </w:rPr>
        <w:t>network link</w:t>
      </w:r>
      <w:r w:rsidR="001146BB">
        <w:rPr>
          <w:b/>
          <w:bCs/>
          <w:sz w:val="24"/>
          <w:szCs w:val="24"/>
        </w:rPr>
        <w:t xml:space="preserve">, </w:t>
      </w:r>
      <w:r w:rsidR="00A60574">
        <w:rPr>
          <w:sz w:val="24"/>
          <w:szCs w:val="24"/>
        </w:rPr>
        <w:t xml:space="preserve"> </w:t>
      </w:r>
      <w:r w:rsidR="001146BB">
        <w:rPr>
          <w:sz w:val="24"/>
          <w:szCs w:val="24"/>
        </w:rPr>
        <w:t>so that routing is performed per these weights</w:t>
      </w:r>
      <w:r w:rsidR="00C37265">
        <w:rPr>
          <w:sz w:val="24"/>
          <w:szCs w:val="24"/>
        </w:rPr>
        <w:t xml:space="preserve"> </w:t>
      </w:r>
      <w:r w:rsidR="00A60574">
        <w:rPr>
          <w:sz w:val="24"/>
          <w:szCs w:val="24"/>
        </w:rPr>
        <w:t xml:space="preserve">used for </w:t>
      </w:r>
      <w:r w:rsidR="001146BB">
        <w:rPr>
          <w:sz w:val="24"/>
          <w:szCs w:val="24"/>
        </w:rPr>
        <w:t>the</w:t>
      </w:r>
      <w:r w:rsidR="00C37265">
        <w:rPr>
          <w:sz w:val="24"/>
          <w:szCs w:val="24"/>
        </w:rPr>
        <w:t xml:space="preserve"> </w:t>
      </w:r>
      <w:r w:rsidR="00FB1B3B">
        <w:rPr>
          <w:sz w:val="24"/>
          <w:szCs w:val="24"/>
        </w:rPr>
        <w:t>next</w:t>
      </w:r>
      <w:r w:rsidR="00A60574">
        <w:rPr>
          <w:sz w:val="24"/>
          <w:szCs w:val="24"/>
        </w:rPr>
        <w:t xml:space="preserve"> traffic matrix</w:t>
      </w:r>
      <w:r w:rsidR="00883AC4">
        <w:rPr>
          <w:sz w:val="24"/>
          <w:szCs w:val="24"/>
        </w:rPr>
        <w:t xml:space="preserve">. </w:t>
      </w:r>
      <w:r w:rsidR="001146BB">
        <w:rPr>
          <w:sz w:val="24"/>
          <w:szCs w:val="24"/>
        </w:rPr>
        <w:t>That is, u</w:t>
      </w:r>
      <w:r>
        <w:rPr>
          <w:sz w:val="24"/>
          <w:szCs w:val="24"/>
        </w:rPr>
        <w:t xml:space="preserve">sing </w:t>
      </w:r>
      <w:r w:rsidR="005A1020" w:rsidRPr="005A1020">
        <w:rPr>
          <w:sz w:val="24"/>
          <w:szCs w:val="24"/>
        </w:rPr>
        <w:t xml:space="preserve">these </w:t>
      </w:r>
      <w:r w:rsidR="00C86292">
        <w:rPr>
          <w:sz w:val="24"/>
          <w:szCs w:val="24"/>
        </w:rPr>
        <w:t>weights,</w:t>
      </w:r>
      <w:r>
        <w:rPr>
          <w:sz w:val="24"/>
          <w:szCs w:val="24"/>
        </w:rPr>
        <w:t xml:space="preserve"> the environment </w:t>
      </w:r>
      <w:proofErr w:type="gramStart"/>
      <w:r w:rsidR="00F818EE">
        <w:rPr>
          <w:sz w:val="24"/>
          <w:szCs w:val="24"/>
        </w:rPr>
        <w:t>build</w:t>
      </w:r>
      <w:proofErr w:type="gramEnd"/>
      <w:r w:rsidR="00F818EE">
        <w:rPr>
          <w:sz w:val="24"/>
          <w:szCs w:val="24"/>
        </w:rPr>
        <w:t xml:space="preserve"> new weighted directional graph and </w:t>
      </w:r>
      <w:r w:rsidR="00940F66">
        <w:rPr>
          <w:sz w:val="24"/>
          <w:szCs w:val="24"/>
        </w:rPr>
        <w:t>calculate</w:t>
      </w:r>
      <w:r w:rsidR="00F818EE">
        <w:rPr>
          <w:sz w:val="24"/>
          <w:szCs w:val="24"/>
        </w:rPr>
        <w:t xml:space="preserve"> </w:t>
      </w:r>
      <w:r w:rsidR="001146BB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shortest path </w:t>
      </w:r>
      <w:r w:rsidR="001146BB">
        <w:rPr>
          <w:sz w:val="24"/>
          <w:szCs w:val="24"/>
        </w:rPr>
        <w:t>for</w:t>
      </w:r>
      <w:r>
        <w:rPr>
          <w:sz w:val="24"/>
          <w:szCs w:val="24"/>
        </w:rPr>
        <w:t xml:space="preserve"> each destination </w:t>
      </w:r>
      <w:r w:rsidR="001146BB">
        <w:rPr>
          <w:sz w:val="24"/>
          <w:szCs w:val="24"/>
        </w:rPr>
        <w:t xml:space="preserve">specified by the </w:t>
      </w:r>
      <w:r>
        <w:rPr>
          <w:sz w:val="24"/>
          <w:szCs w:val="24"/>
        </w:rPr>
        <w:t>demand</w:t>
      </w:r>
      <w:r w:rsidR="002761E3">
        <w:rPr>
          <w:sz w:val="24"/>
          <w:szCs w:val="24"/>
        </w:rPr>
        <w:t xml:space="preserve"> from every other node. </w:t>
      </w:r>
      <w:r w:rsidR="00940F66">
        <w:rPr>
          <w:sz w:val="24"/>
          <w:szCs w:val="24"/>
        </w:rPr>
        <w:t xml:space="preserve">The final step is creating a square matrix </w:t>
      </w:r>
      <w:r w:rsidR="00C7549B">
        <w:rPr>
          <w:sz w:val="24"/>
          <w:szCs w:val="24"/>
        </w:rPr>
        <w:t>(</w:t>
      </w:r>
      <w:r w:rsidR="00C7549B" w:rsidRPr="0095716B">
        <w:rPr>
          <w:position w:val="-14"/>
        </w:rPr>
        <w:object w:dxaOrig="1540" w:dyaOrig="400" w14:anchorId="38ACB77B">
          <v:shape id="_x0000_i1059" type="#_x0000_t75" style="width:77pt;height:20pt" o:ole="">
            <v:imagedata r:id="rId72" o:title=""/>
          </v:shape>
          <o:OLEObject Type="Embed" ProgID="Equation.DSMT4" ShapeID="_x0000_i1059" DrawAspect="Content" ObjectID="_1660977589" r:id="rId73"/>
        </w:object>
      </w:r>
      <w:r w:rsidR="00C7549B">
        <w:rPr>
          <w:sz w:val="24"/>
          <w:szCs w:val="24"/>
        </w:rPr>
        <w:t xml:space="preserve">) </w:t>
      </w:r>
      <w:r w:rsidR="00940F66">
        <w:rPr>
          <w:sz w:val="24"/>
          <w:szCs w:val="24"/>
        </w:rPr>
        <w:t>of these costs</w:t>
      </w:r>
      <w:r w:rsidR="00940F66" w:rsidRPr="00940F66">
        <w:rPr>
          <w:sz w:val="24"/>
          <w:szCs w:val="24"/>
        </w:rPr>
        <w:t xml:space="preserve"> </w:t>
      </w:r>
      <w:r w:rsidR="00940F66">
        <w:rPr>
          <w:sz w:val="24"/>
          <w:szCs w:val="24"/>
        </w:rPr>
        <w:t>of these paths</w:t>
      </w:r>
      <w:r w:rsidR="00940F66">
        <w:rPr>
          <w:sz w:val="24"/>
          <w:szCs w:val="24"/>
        </w:rPr>
        <w:t xml:space="preserve"> and a square matrix these </w:t>
      </w:r>
      <w:commentRangeStart w:id="40"/>
      <w:commentRangeStart w:id="41"/>
      <w:r w:rsidR="00C86292">
        <w:rPr>
          <w:sz w:val="24"/>
          <w:szCs w:val="24"/>
        </w:rPr>
        <w:t>link</w:t>
      </w:r>
      <w:r>
        <w:rPr>
          <w:sz w:val="24"/>
          <w:szCs w:val="24"/>
        </w:rPr>
        <w:t xml:space="preserve"> weight</w:t>
      </w:r>
      <w:commentRangeEnd w:id="41"/>
      <w:r w:rsidR="00D65FE4">
        <w:rPr>
          <w:rStyle w:val="CommentReference"/>
        </w:rPr>
        <w:commentReference w:id="41"/>
      </w:r>
      <w:r w:rsidR="00940F66">
        <w:rPr>
          <w:sz w:val="24"/>
          <w:szCs w:val="24"/>
        </w:rPr>
        <w:t>s by entering and leaving edges, summing the matrices, reshape the results to a vector</w:t>
      </w:r>
      <w:r>
        <w:rPr>
          <w:sz w:val="24"/>
          <w:szCs w:val="24"/>
        </w:rPr>
        <w:t xml:space="preserve"> </w:t>
      </w:r>
      <w:r w:rsidR="008B67A3">
        <w:rPr>
          <w:sz w:val="24"/>
          <w:szCs w:val="24"/>
        </w:rPr>
        <w:t>and plug</w:t>
      </w:r>
      <w:r w:rsidR="00D65FE4">
        <w:rPr>
          <w:sz w:val="24"/>
          <w:szCs w:val="24"/>
        </w:rPr>
        <w:t>ging</w:t>
      </w:r>
      <w:r w:rsidR="008B67A3">
        <w:rPr>
          <w:sz w:val="24"/>
          <w:szCs w:val="24"/>
        </w:rPr>
        <w:t xml:space="preserve"> </w:t>
      </w:r>
      <w:r w:rsidR="00940F66">
        <w:rPr>
          <w:sz w:val="24"/>
          <w:szCs w:val="24"/>
        </w:rPr>
        <w:t xml:space="preserve">it </w:t>
      </w:r>
      <w:r w:rsidR="00C7549B">
        <w:rPr>
          <w:sz w:val="24"/>
          <w:szCs w:val="24"/>
        </w:rPr>
        <w:t>(</w:t>
      </w:r>
      <w:r w:rsidR="00940F66">
        <w:rPr>
          <w:sz w:val="24"/>
          <w:szCs w:val="24"/>
        </w:rPr>
        <w:t>component wise</w:t>
      </w:r>
      <w:r w:rsidR="00C7549B">
        <w:rPr>
          <w:sz w:val="24"/>
          <w:szCs w:val="24"/>
        </w:rPr>
        <w:t>)</w:t>
      </w:r>
      <w:r w:rsidR="008B67A3">
        <w:rPr>
          <w:sz w:val="24"/>
          <w:szCs w:val="24"/>
        </w:rPr>
        <w:t xml:space="preserve"> to the </w:t>
      </w:r>
      <w:r w:rsidR="00C86292">
        <w:rPr>
          <w:sz w:val="24"/>
          <w:szCs w:val="24"/>
        </w:rPr>
        <w:t>S</w:t>
      </w:r>
      <w:r>
        <w:rPr>
          <w:sz w:val="24"/>
          <w:szCs w:val="24"/>
        </w:rPr>
        <w:t>oft-</w:t>
      </w:r>
      <w:r w:rsidR="00C86292">
        <w:rPr>
          <w:sz w:val="24"/>
          <w:szCs w:val="24"/>
        </w:rPr>
        <w:t>M</w:t>
      </w:r>
      <w:r>
        <w:rPr>
          <w:sz w:val="24"/>
          <w:szCs w:val="24"/>
        </w:rPr>
        <w:t>in function</w:t>
      </w:r>
      <w:commentRangeEnd w:id="40"/>
      <w:r w:rsidR="001146BB">
        <w:rPr>
          <w:rStyle w:val="CommentReference"/>
        </w:rPr>
        <w:commentReference w:id="40"/>
      </w:r>
      <w:r w:rsidR="00780AD9">
        <w:rPr>
          <w:sz w:val="24"/>
          <w:szCs w:val="24"/>
        </w:rPr>
        <w:t xml:space="preserve">. The </w:t>
      </w:r>
      <w:r w:rsidR="00780AD9">
        <w:rPr>
          <w:sz w:val="24"/>
          <w:szCs w:val="24"/>
        </w:rPr>
        <w:t>Soft-Min function</w:t>
      </w:r>
      <w:commentRangeStart w:id="42"/>
      <w:commentRangeEnd w:id="42"/>
      <w:r w:rsidR="00780AD9">
        <w:rPr>
          <w:rStyle w:val="CommentReference"/>
        </w:rPr>
        <w:commentReference w:id="42"/>
      </w:r>
      <w:r w:rsidR="00780AD9">
        <w:rPr>
          <w:sz w:val="24"/>
          <w:szCs w:val="24"/>
        </w:rPr>
        <w:t xml:space="preserve"> can be regarded as a probability distribution therefore, it </w:t>
      </w:r>
      <w:r w:rsidR="008B67A3">
        <w:rPr>
          <w:sz w:val="24"/>
          <w:szCs w:val="24"/>
        </w:rPr>
        <w:t>create</w:t>
      </w:r>
      <w:r w:rsidR="00780AD9">
        <w:rPr>
          <w:sz w:val="24"/>
          <w:szCs w:val="24"/>
        </w:rPr>
        <w:t>s</w:t>
      </w:r>
      <w:r w:rsidR="008B67A3">
        <w:rPr>
          <w:sz w:val="24"/>
          <w:szCs w:val="24"/>
        </w:rPr>
        <w:t xml:space="preserve"> </w:t>
      </w:r>
      <w:r w:rsidR="00C37CD1">
        <w:rPr>
          <w:sz w:val="24"/>
          <w:szCs w:val="24"/>
        </w:rPr>
        <w:t xml:space="preserve">for </w:t>
      </w:r>
      <w:r>
        <w:rPr>
          <w:sz w:val="24"/>
          <w:szCs w:val="24"/>
        </w:rPr>
        <w:t xml:space="preserve">each node </w:t>
      </w:r>
      <w:r w:rsidR="00C37CD1">
        <w:rPr>
          <w:sz w:val="24"/>
          <w:szCs w:val="24"/>
        </w:rPr>
        <w:t xml:space="preserve">the percentage of flow </w:t>
      </w:r>
      <w:r w:rsidR="002761E3">
        <w:rPr>
          <w:sz w:val="24"/>
          <w:szCs w:val="24"/>
        </w:rPr>
        <w:t>carried by</w:t>
      </w:r>
      <w:r w:rsidR="00C37CD1">
        <w:rPr>
          <w:sz w:val="24"/>
          <w:szCs w:val="24"/>
        </w:rPr>
        <w:t xml:space="preserve"> each leaving </w:t>
      </w:r>
      <w:r w:rsidR="0096678D">
        <w:rPr>
          <w:sz w:val="24"/>
          <w:szCs w:val="24"/>
        </w:rPr>
        <w:t>link</w:t>
      </w:r>
      <w:r w:rsidR="00C37CD1">
        <w:rPr>
          <w:sz w:val="24"/>
          <w:szCs w:val="24"/>
        </w:rPr>
        <w:t>.</w:t>
      </w:r>
      <w:r w:rsidR="009B7D5B">
        <w:rPr>
          <w:sz w:val="24"/>
          <w:szCs w:val="24"/>
        </w:rPr>
        <w:br/>
      </w:r>
      <w:r w:rsidR="00C37CD1">
        <w:rPr>
          <w:sz w:val="24"/>
          <w:szCs w:val="24"/>
        </w:rPr>
        <w:t xml:space="preserve">The final step is to </w:t>
      </w:r>
      <w:r w:rsidR="007431FE">
        <w:rPr>
          <w:sz w:val="24"/>
          <w:szCs w:val="24"/>
        </w:rPr>
        <w:t xml:space="preserve">simulate </w:t>
      </w:r>
      <w:r w:rsidR="002761E3">
        <w:rPr>
          <w:sz w:val="24"/>
          <w:szCs w:val="24"/>
        </w:rPr>
        <w:t xml:space="preserve">each </w:t>
      </w:r>
      <w:r w:rsidR="003A4824">
        <w:rPr>
          <w:sz w:val="24"/>
          <w:szCs w:val="24"/>
        </w:rPr>
        <w:t xml:space="preserve">demand of </w:t>
      </w:r>
      <w:r w:rsidR="00221A76">
        <w:rPr>
          <w:sz w:val="24"/>
          <w:szCs w:val="24"/>
        </w:rPr>
        <w:t>traffic</w:t>
      </w:r>
      <w:r w:rsidR="002761E3">
        <w:rPr>
          <w:sz w:val="24"/>
          <w:szCs w:val="24"/>
        </w:rPr>
        <w:t xml:space="preserve"> </w:t>
      </w:r>
      <w:r w:rsidR="00C37CD1">
        <w:rPr>
          <w:sz w:val="24"/>
          <w:szCs w:val="24"/>
        </w:rPr>
        <w:t>around the network</w:t>
      </w:r>
      <w:r w:rsidR="003A4824">
        <w:rPr>
          <w:sz w:val="24"/>
          <w:szCs w:val="24"/>
        </w:rPr>
        <w:t xml:space="preserve"> links</w:t>
      </w:r>
      <w:r w:rsidR="00C37CD1">
        <w:rPr>
          <w:sz w:val="24"/>
          <w:szCs w:val="24"/>
        </w:rPr>
        <w:t xml:space="preserve"> until all of </w:t>
      </w:r>
      <w:r w:rsidR="00306254">
        <w:rPr>
          <w:sz w:val="24"/>
          <w:szCs w:val="24"/>
        </w:rPr>
        <w:t>the flow</w:t>
      </w:r>
      <w:r w:rsidR="00C37CD1">
        <w:rPr>
          <w:sz w:val="24"/>
          <w:szCs w:val="24"/>
        </w:rPr>
        <w:t xml:space="preserve"> </w:t>
      </w:r>
      <w:r w:rsidR="004975C5">
        <w:rPr>
          <w:sz w:val="24"/>
          <w:szCs w:val="24"/>
        </w:rPr>
        <w:t>(99.99%) reaches</w:t>
      </w:r>
      <w:r w:rsidR="00C37CD1">
        <w:rPr>
          <w:sz w:val="24"/>
          <w:szCs w:val="24"/>
        </w:rPr>
        <w:t xml:space="preserve"> its destination and calculate the most congested </w:t>
      </w:r>
      <w:r w:rsidR="00F670AA">
        <w:rPr>
          <w:sz w:val="24"/>
          <w:szCs w:val="24"/>
        </w:rPr>
        <w:t>link</w:t>
      </w:r>
      <w:r w:rsidR="00C37CD1">
        <w:rPr>
          <w:sz w:val="24"/>
          <w:szCs w:val="24"/>
        </w:rPr>
        <w:t xml:space="preserve"> for the</w:t>
      </w:r>
      <w:r w:rsidR="00D1325B">
        <w:rPr>
          <w:sz w:val="24"/>
          <w:szCs w:val="24"/>
        </w:rPr>
        <w:t xml:space="preserve"> final</w:t>
      </w:r>
      <w:r w:rsidR="00C37CD1">
        <w:rPr>
          <w:sz w:val="24"/>
          <w:szCs w:val="24"/>
        </w:rPr>
        <w:t xml:space="preserve"> congestion ratio</w:t>
      </w:r>
      <w:r w:rsidR="00D1325B">
        <w:rPr>
          <w:sz w:val="24"/>
          <w:szCs w:val="24"/>
        </w:rPr>
        <w:t xml:space="preserve"> of the traffic matrix</w:t>
      </w:r>
      <w:r w:rsidR="00C37CD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75778516" w14:textId="77777777" w:rsidR="009370F8" w:rsidRDefault="009370F8" w:rsidP="00946912">
      <w:pPr>
        <w:rPr>
          <w:rStyle w:val="Heading1Char"/>
        </w:rPr>
      </w:pPr>
      <w:bookmarkStart w:id="43" w:name="_Toc50364393"/>
      <w:r w:rsidRPr="00B62D19">
        <w:rPr>
          <w:rStyle w:val="Heading1Char"/>
        </w:rPr>
        <w:t>Evaluation</w:t>
      </w:r>
      <w:bookmarkEnd w:id="43"/>
    </w:p>
    <w:p w14:paraId="74989012" w14:textId="3720B052" w:rsidR="00165FC1" w:rsidRDefault="00165FC1" w:rsidP="00946912">
      <w:pPr>
        <w:rPr>
          <w:sz w:val="24"/>
          <w:szCs w:val="24"/>
        </w:rPr>
      </w:pPr>
      <w:r>
        <w:rPr>
          <w:sz w:val="24"/>
          <w:szCs w:val="24"/>
        </w:rPr>
        <w:t>Similar</w:t>
      </w:r>
      <w:r w:rsidR="00B274E4">
        <w:rPr>
          <w:sz w:val="24"/>
          <w:szCs w:val="24"/>
        </w:rPr>
        <w:t>ly</w:t>
      </w:r>
      <w:r>
        <w:rPr>
          <w:sz w:val="24"/>
          <w:szCs w:val="24"/>
        </w:rPr>
        <w:t xml:space="preserve"> to </w:t>
      </w:r>
      <w:hyperlink w:anchor="_References" w:history="1">
        <w:r w:rsidR="007431FE" w:rsidRPr="007431FE">
          <w:rPr>
            <w:rStyle w:val="Hyperlink"/>
            <w:sz w:val="24"/>
            <w:szCs w:val="24"/>
          </w:rPr>
          <w:t>[1]</w:t>
        </w:r>
      </w:hyperlink>
      <w:r>
        <w:rPr>
          <w:sz w:val="24"/>
          <w:szCs w:val="24"/>
        </w:rPr>
        <w:t>, a 12-node topology with 26 edges (the original topology includes duplicate edges, this represented as double the capacity for those edges) and constant link capacity of 10,000 Mb/s.</w:t>
      </w:r>
    </w:p>
    <w:p w14:paraId="580E3B24" w14:textId="4C0B9D26" w:rsidR="00D4318E" w:rsidRDefault="006F6CF6" w:rsidP="00946912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The</w:t>
      </w:r>
      <w:r w:rsidR="000D0666" w:rsidRPr="000D0666">
        <w:rPr>
          <w:sz w:val="24"/>
          <w:szCs w:val="24"/>
        </w:rPr>
        <w:t xml:space="preserve"> evaluate</w:t>
      </w:r>
      <w:r>
        <w:rPr>
          <w:sz w:val="24"/>
          <w:szCs w:val="24"/>
        </w:rPr>
        <w:t>d</w:t>
      </w:r>
      <w:r w:rsidR="000D0666" w:rsidRPr="000D0666">
        <w:rPr>
          <w:sz w:val="24"/>
          <w:szCs w:val="24"/>
        </w:rPr>
        <w:t xml:space="preserve"> agent </w:t>
      </w:r>
      <w:r>
        <w:rPr>
          <w:sz w:val="24"/>
          <w:szCs w:val="24"/>
        </w:rPr>
        <w:t xml:space="preserve">parameters are: </w:t>
      </w:r>
      <w:r w:rsidR="00BA4719">
        <w:rPr>
          <w:sz w:val="24"/>
          <w:szCs w:val="24"/>
        </w:rPr>
        <w:t xml:space="preserve">fully connected neural network with 3 </w:t>
      </w:r>
      <w:r w:rsidR="001C3CD1">
        <w:rPr>
          <w:sz w:val="24"/>
          <w:szCs w:val="24"/>
        </w:rPr>
        <w:t>layers</w:t>
      </w:r>
      <w:r w:rsidR="00BA4719">
        <w:rPr>
          <w:sz w:val="24"/>
          <w:szCs w:val="24"/>
        </w:rPr>
        <w:t xml:space="preserve"> of [128, 64, 64]</w:t>
      </w:r>
      <w:r w:rsidR="00071059">
        <w:rPr>
          <w:sz w:val="24"/>
          <w:szCs w:val="24"/>
        </w:rPr>
        <w:t xml:space="preserve">, the state is the </w:t>
      </w:r>
      <w:r w:rsidR="004566A3">
        <w:rPr>
          <w:sz w:val="24"/>
          <w:szCs w:val="24"/>
        </w:rPr>
        <w:t>history</w:t>
      </w:r>
      <w:r w:rsidR="00071059">
        <w:rPr>
          <w:sz w:val="24"/>
          <w:szCs w:val="24"/>
        </w:rPr>
        <w:t xml:space="preserve"> of traffic with</w:t>
      </w:r>
      <w:r w:rsidR="004566A3">
        <w:rPr>
          <w:sz w:val="24"/>
          <w:szCs w:val="24"/>
        </w:rPr>
        <w:t xml:space="preserve"> length of 10</w:t>
      </w:r>
      <w:r w:rsidR="002123B1">
        <w:rPr>
          <w:sz w:val="24"/>
          <w:szCs w:val="24"/>
        </w:rPr>
        <w:t xml:space="preserve"> (</w:t>
      </w:r>
      <w:r w:rsidR="001A6861">
        <w:rPr>
          <w:sz w:val="24"/>
          <w:szCs w:val="24"/>
        </w:rPr>
        <w:t>like the paper</w:t>
      </w:r>
      <w:r w:rsidR="002123B1">
        <w:rPr>
          <w:sz w:val="24"/>
          <w:szCs w:val="24"/>
        </w:rPr>
        <w:t>)</w:t>
      </w:r>
      <w:r w:rsidR="004566A3">
        <w:rPr>
          <w:sz w:val="24"/>
          <w:szCs w:val="24"/>
        </w:rPr>
        <w:t xml:space="preserve">, </w:t>
      </w:r>
      <w:r w:rsidRPr="000D0666">
        <w:rPr>
          <w:sz w:val="24"/>
          <w:szCs w:val="24"/>
        </w:rPr>
        <w:t>discount factor equal to 0</w:t>
      </w:r>
      <w:r>
        <w:rPr>
          <w:sz w:val="24"/>
          <w:szCs w:val="24"/>
        </w:rPr>
        <w:t xml:space="preserve"> and </w:t>
      </w:r>
      <w:r w:rsidRPr="000D0666">
        <w:rPr>
          <w:sz w:val="24"/>
          <w:szCs w:val="24"/>
        </w:rPr>
        <w:t>episode length of 1</w:t>
      </w:r>
      <w:r>
        <w:rPr>
          <w:sz w:val="24"/>
          <w:szCs w:val="24"/>
        </w:rPr>
        <w:t>.</w:t>
      </w:r>
      <w:r w:rsidRPr="000D0666">
        <w:rPr>
          <w:sz w:val="24"/>
          <w:szCs w:val="24"/>
        </w:rPr>
        <w:t xml:space="preserve"> </w:t>
      </w:r>
      <w:r>
        <w:rPr>
          <w:sz w:val="24"/>
          <w:szCs w:val="24"/>
        </w:rPr>
        <w:t>B</w:t>
      </w:r>
      <w:r w:rsidR="000D0666" w:rsidRPr="000D0666">
        <w:rPr>
          <w:sz w:val="24"/>
          <w:szCs w:val="24"/>
        </w:rPr>
        <w:t>ecause flows are not continued more than one timestep</w:t>
      </w:r>
      <w:r w:rsidR="004B4FC1">
        <w:rPr>
          <w:sz w:val="24"/>
          <w:szCs w:val="24"/>
        </w:rPr>
        <w:t xml:space="preserve"> (flow</w:t>
      </w:r>
      <w:r w:rsidR="001C3CD1">
        <w:rPr>
          <w:sz w:val="24"/>
          <w:szCs w:val="24"/>
        </w:rPr>
        <w:t>s</w:t>
      </w:r>
      <w:r w:rsidR="004B4FC1">
        <w:rPr>
          <w:sz w:val="24"/>
          <w:szCs w:val="24"/>
        </w:rPr>
        <w:t xml:space="preserve"> can't </w:t>
      </w:r>
      <w:r w:rsidR="004B4FC1" w:rsidRPr="004B4FC1">
        <w:rPr>
          <w:rFonts w:cstheme="minorHAnsi"/>
          <w:sz w:val="24"/>
          <w:szCs w:val="24"/>
        </w:rPr>
        <w:t xml:space="preserve">start in time </w:t>
      </w:r>
      <w:r w:rsidR="00401530" w:rsidRPr="00401530">
        <w:rPr>
          <w:rFonts w:cstheme="minorHAnsi"/>
          <w:noProof/>
          <w:position w:val="-6"/>
          <w:sz w:val="24"/>
          <w:szCs w:val="24"/>
        </w:rPr>
        <w:object w:dxaOrig="139" w:dyaOrig="240" w14:anchorId="3760A9CD">
          <v:shape id="_x0000_i1054" type="#_x0000_t75" alt="" style="width:6.75pt;height:12pt;mso-width-percent:0;mso-height-percent:0;mso-width-percent:0;mso-height-percent:0" o:ole="">
            <v:imagedata r:id="rId74" o:title=""/>
          </v:shape>
          <o:OLEObject Type="Embed" ProgID="Equation.DSMT4" ShapeID="_x0000_i1054" DrawAspect="Content" ObjectID="_1660977590" r:id="rId75"/>
        </w:object>
      </w:r>
      <w:r w:rsidR="004B4FC1" w:rsidRPr="004B4FC1">
        <w:rPr>
          <w:rFonts w:cstheme="minorHAnsi"/>
          <w:sz w:val="24"/>
          <w:szCs w:val="24"/>
        </w:rPr>
        <w:t xml:space="preserve"> and continue to time </w:t>
      </w:r>
      <w:r w:rsidR="00401530" w:rsidRPr="00401530">
        <w:rPr>
          <w:rFonts w:cstheme="minorHAnsi"/>
          <w:noProof/>
          <w:position w:val="-6"/>
          <w:sz w:val="24"/>
          <w:szCs w:val="24"/>
        </w:rPr>
        <w:object w:dxaOrig="440" w:dyaOrig="279" w14:anchorId="4E6B061D">
          <v:shape id="_x0000_i1055" type="#_x0000_t75" alt="" style="width:22.5pt;height:13.5pt;mso-width-percent:0;mso-height-percent:0;mso-width-percent:0;mso-height-percent:0" o:ole="">
            <v:imagedata r:id="rId76" o:title=""/>
          </v:shape>
          <o:OLEObject Type="Embed" ProgID="Equation.DSMT4" ShapeID="_x0000_i1055" DrawAspect="Content" ObjectID="_1660977591" r:id="rId77"/>
        </w:object>
      </w:r>
      <w:r w:rsidR="004B4FC1" w:rsidRPr="004B4FC1">
        <w:rPr>
          <w:rFonts w:cstheme="minorHAnsi"/>
          <w:sz w:val="24"/>
          <w:szCs w:val="24"/>
        </w:rPr>
        <w:t>)</w:t>
      </w:r>
      <w:r w:rsidR="000D0666" w:rsidRPr="004B4FC1">
        <w:rPr>
          <w:rFonts w:cstheme="minorHAnsi"/>
          <w:sz w:val="24"/>
          <w:szCs w:val="24"/>
        </w:rPr>
        <w:t xml:space="preserve">, </w:t>
      </w:r>
      <w:r w:rsidR="00CD72FA">
        <w:rPr>
          <w:rFonts w:cstheme="minorHAnsi"/>
          <w:sz w:val="24"/>
          <w:szCs w:val="24"/>
        </w:rPr>
        <w:t>therefore</w:t>
      </w:r>
      <w:r w:rsidR="00CD72FA">
        <w:rPr>
          <w:sz w:val="24"/>
          <w:szCs w:val="24"/>
        </w:rPr>
        <w:t xml:space="preserve"> the</w:t>
      </w:r>
      <w:r w:rsidR="00493CD0">
        <w:rPr>
          <w:sz w:val="24"/>
          <w:szCs w:val="24"/>
        </w:rPr>
        <w:t xml:space="preserve"> assum</w:t>
      </w:r>
      <w:r w:rsidR="00CD72FA">
        <w:rPr>
          <w:sz w:val="24"/>
          <w:szCs w:val="24"/>
        </w:rPr>
        <w:t>ption</w:t>
      </w:r>
      <w:r w:rsidR="000D0666" w:rsidRPr="000D0666">
        <w:rPr>
          <w:sz w:val="24"/>
          <w:szCs w:val="24"/>
        </w:rPr>
        <w:t xml:space="preserve"> </w:t>
      </w:r>
      <w:r w:rsidR="00CD72FA">
        <w:rPr>
          <w:sz w:val="24"/>
          <w:szCs w:val="24"/>
        </w:rPr>
        <w:t xml:space="preserve">that </w:t>
      </w:r>
      <w:r>
        <w:rPr>
          <w:sz w:val="24"/>
          <w:szCs w:val="24"/>
        </w:rPr>
        <w:t>a</w:t>
      </w:r>
      <w:r w:rsidR="000D0666" w:rsidRPr="000D0666">
        <w:rPr>
          <w:sz w:val="24"/>
          <w:szCs w:val="24"/>
        </w:rPr>
        <w:t xml:space="preserve"> myopic approach to minimize the congestion of the current traffic matrix </w:t>
      </w:r>
      <w:r w:rsidR="00493CD0">
        <w:rPr>
          <w:sz w:val="24"/>
          <w:szCs w:val="24"/>
        </w:rPr>
        <w:t xml:space="preserve">is a good start because </w:t>
      </w:r>
      <w:r w:rsidR="002123B1">
        <w:rPr>
          <w:sz w:val="24"/>
          <w:szCs w:val="24"/>
        </w:rPr>
        <w:t xml:space="preserve">agent </w:t>
      </w:r>
      <w:r w:rsidR="00365228">
        <w:rPr>
          <w:sz w:val="24"/>
          <w:szCs w:val="24"/>
        </w:rPr>
        <w:t xml:space="preserve">current </w:t>
      </w:r>
      <w:r w:rsidR="002123B1">
        <w:rPr>
          <w:sz w:val="24"/>
          <w:szCs w:val="24"/>
        </w:rPr>
        <w:t>decision</w:t>
      </w:r>
      <w:r w:rsidR="00CD72FA">
        <w:rPr>
          <w:sz w:val="24"/>
          <w:szCs w:val="24"/>
        </w:rPr>
        <w:t>s</w:t>
      </w:r>
      <w:r w:rsidR="002123B1">
        <w:rPr>
          <w:sz w:val="24"/>
          <w:szCs w:val="24"/>
        </w:rPr>
        <w:t xml:space="preserve"> has no effect on future ones.</w:t>
      </w:r>
      <w:r w:rsidR="004211AF">
        <w:rPr>
          <w:sz w:val="24"/>
          <w:szCs w:val="24"/>
        </w:rPr>
        <w:br/>
      </w:r>
    </w:p>
    <w:p w14:paraId="0EB29D74" w14:textId="0A4A1B84" w:rsidR="00361B21" w:rsidRDefault="00361B21" w:rsidP="0094691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Gravity Traffic Paper results</w:t>
      </w:r>
      <w:r w:rsidRPr="00D30CD0">
        <w:rPr>
          <w:b/>
          <w:bCs/>
          <w:sz w:val="24"/>
          <w:szCs w:val="24"/>
          <w:u w:val="single"/>
        </w:rPr>
        <w:t>:</w:t>
      </w:r>
      <w:r>
        <w:rPr>
          <w:b/>
          <w:bCs/>
          <w:sz w:val="24"/>
          <w:szCs w:val="24"/>
          <w:u w:val="single"/>
        </w:rPr>
        <w:br/>
      </w:r>
      <w:r>
        <w:rPr>
          <w:noProof/>
        </w:rPr>
        <w:drawing>
          <wp:inline distT="0" distB="0" distL="0" distR="0" wp14:anchorId="7AF1FFC0" wp14:editId="0B52338D">
            <wp:extent cx="3488205" cy="342000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8205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F371D" w14:textId="4F0A17EE" w:rsidR="00361B21" w:rsidRDefault="00776DE2" w:rsidP="0094691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Gravity </w:t>
      </w:r>
      <w:r w:rsidR="00361B21">
        <w:rPr>
          <w:b/>
          <w:bCs/>
          <w:sz w:val="24"/>
          <w:szCs w:val="24"/>
          <w:u w:val="single"/>
        </w:rPr>
        <w:t>Traffic</w:t>
      </w:r>
      <w:r w:rsidR="00A67F6D">
        <w:rPr>
          <w:b/>
          <w:bCs/>
          <w:sz w:val="24"/>
          <w:szCs w:val="24"/>
          <w:u w:val="single"/>
        </w:rPr>
        <w:t xml:space="preserve">, Sparsity of 100% and </w:t>
      </w:r>
      <w:r w:rsidR="00361B21">
        <w:rPr>
          <w:b/>
          <w:bCs/>
          <w:sz w:val="24"/>
          <w:szCs w:val="24"/>
          <w:u w:val="single"/>
        </w:rPr>
        <w:t>350 different TMs</w:t>
      </w:r>
      <w:r w:rsidR="00361B21" w:rsidRPr="00D30CD0">
        <w:rPr>
          <w:b/>
          <w:bCs/>
          <w:sz w:val="24"/>
          <w:szCs w:val="24"/>
          <w:u w:val="single"/>
        </w:rPr>
        <w:t>:</w:t>
      </w:r>
      <w:r w:rsidR="00361B21">
        <w:rPr>
          <w:b/>
          <w:bCs/>
          <w:sz w:val="24"/>
          <w:szCs w:val="24"/>
          <w:u w:val="single"/>
        </w:rPr>
        <w:br/>
      </w:r>
      <w:r w:rsidR="00361B21" w:rsidRPr="00870136">
        <w:rPr>
          <w:noProof/>
        </w:rPr>
        <w:drawing>
          <wp:inline distT="0" distB="0" distL="0" distR="0" wp14:anchorId="1FBAA090" wp14:editId="5F2D4747">
            <wp:extent cx="5140800" cy="4284000"/>
            <wp:effectExtent l="0" t="0" r="3175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800" cy="42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A06F" w14:textId="18ACB20B" w:rsidR="00B56A5D" w:rsidRPr="00A43CA2" w:rsidRDefault="00B56A5D" w:rsidP="00946912">
      <w:pPr>
        <w:rPr>
          <w:b/>
          <w:bCs/>
          <w:sz w:val="24"/>
          <w:szCs w:val="24"/>
          <w:u w:val="single"/>
        </w:rPr>
      </w:pPr>
      <w:r w:rsidRPr="00321CE6">
        <w:rPr>
          <w:i/>
          <w:iCs/>
          <w:noProof/>
          <w:sz w:val="24"/>
          <w:szCs w:val="24"/>
        </w:rPr>
        <w:lastRenderedPageBreak/>
        <w:drawing>
          <wp:inline distT="0" distB="0" distL="0" distR="0" wp14:anchorId="3437148E" wp14:editId="505EB58F">
            <wp:extent cx="5140800" cy="4284000"/>
            <wp:effectExtent l="0" t="0" r="317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800" cy="42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25AC7" w14:textId="353E9FBA" w:rsidR="00361B21" w:rsidRDefault="00361B21" w:rsidP="00946912"/>
    <w:p w14:paraId="24617F41" w14:textId="77777777" w:rsidR="00361B21" w:rsidRDefault="00361B21" w:rsidP="0094691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058B366D" w14:textId="333240BD" w:rsidR="00E17312" w:rsidRDefault="001D3C25" w:rsidP="0094691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 xml:space="preserve">Gravity </w:t>
      </w:r>
      <w:r w:rsidR="00831BDD">
        <w:rPr>
          <w:b/>
          <w:bCs/>
          <w:sz w:val="24"/>
          <w:szCs w:val="24"/>
          <w:u w:val="single"/>
        </w:rPr>
        <w:t>Traffic, Sparsity</w:t>
      </w:r>
      <w:r w:rsidR="00E17312">
        <w:rPr>
          <w:b/>
          <w:bCs/>
          <w:sz w:val="24"/>
          <w:szCs w:val="24"/>
          <w:u w:val="single"/>
        </w:rPr>
        <w:t xml:space="preserve"> of 30% </w:t>
      </w:r>
      <w:r w:rsidR="00831BDD">
        <w:rPr>
          <w:b/>
          <w:bCs/>
          <w:sz w:val="24"/>
          <w:szCs w:val="24"/>
          <w:u w:val="single"/>
        </w:rPr>
        <w:t>and</w:t>
      </w:r>
      <w:r w:rsidR="00361B21">
        <w:rPr>
          <w:b/>
          <w:bCs/>
          <w:sz w:val="24"/>
          <w:szCs w:val="24"/>
          <w:u w:val="single"/>
        </w:rPr>
        <w:t xml:space="preserve"> 10,500 different TMs</w:t>
      </w:r>
      <w:r w:rsidR="00361B21" w:rsidRPr="00D30CD0">
        <w:rPr>
          <w:b/>
          <w:bCs/>
          <w:sz w:val="24"/>
          <w:szCs w:val="24"/>
          <w:u w:val="single"/>
        </w:rPr>
        <w:t>:</w:t>
      </w:r>
      <w:r w:rsidR="00FA4306" w:rsidRPr="00FA4306">
        <w:rPr>
          <w:noProof/>
          <w:sz w:val="24"/>
          <w:szCs w:val="24"/>
        </w:rPr>
        <w:drawing>
          <wp:inline distT="0" distB="0" distL="0" distR="0" wp14:anchorId="07F27C8A" wp14:editId="1C8251F0">
            <wp:extent cx="5140550" cy="4283791"/>
            <wp:effectExtent l="0" t="0" r="317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550" cy="428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571" w:rsidRPr="00CB4571"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6A4F773C" wp14:editId="400B79F1">
            <wp:extent cx="5140552" cy="4283793"/>
            <wp:effectExtent l="0" t="0" r="317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552" cy="428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CB8D" w14:textId="36134E96" w:rsidR="00F11232" w:rsidRDefault="00831BDD" w:rsidP="0094691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Gravity Traffic, Sparsity of 90% and 10,500 different TMs</w:t>
      </w:r>
      <w:r w:rsidRPr="00D30CD0">
        <w:rPr>
          <w:b/>
          <w:bCs/>
          <w:sz w:val="24"/>
          <w:szCs w:val="24"/>
          <w:u w:val="single"/>
        </w:rPr>
        <w:t>:</w:t>
      </w:r>
      <w:r w:rsidRPr="00FA4306">
        <w:rPr>
          <w:noProof/>
          <w:sz w:val="24"/>
          <w:szCs w:val="24"/>
        </w:rPr>
        <w:drawing>
          <wp:inline distT="0" distB="0" distL="0" distR="0" wp14:anchorId="104D9E85" wp14:editId="7A58A3C4">
            <wp:extent cx="5140549" cy="4283791"/>
            <wp:effectExtent l="0" t="0" r="317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549" cy="4283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1DFF">
        <w:rPr>
          <w:b/>
          <w:bCs/>
          <w:i/>
          <w:iCs/>
          <w:noProof/>
          <w:sz w:val="24"/>
          <w:szCs w:val="24"/>
        </w:rPr>
        <w:drawing>
          <wp:inline distT="0" distB="0" distL="0" distR="0" wp14:anchorId="4A1B4D13" wp14:editId="60E7B22F">
            <wp:extent cx="5140551" cy="4283793"/>
            <wp:effectExtent l="0" t="0" r="317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551" cy="428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7312">
        <w:rPr>
          <w:b/>
          <w:bCs/>
          <w:sz w:val="24"/>
          <w:szCs w:val="24"/>
          <w:u w:val="single"/>
        </w:rPr>
        <w:br w:type="page"/>
      </w:r>
      <w:r w:rsidR="004211AF">
        <w:rPr>
          <w:b/>
          <w:bCs/>
          <w:sz w:val="24"/>
          <w:szCs w:val="24"/>
          <w:u w:val="single"/>
        </w:rPr>
        <w:lastRenderedPageBreak/>
        <w:t>Bimodal Traffic Paper results</w:t>
      </w:r>
      <w:r w:rsidR="004211AF" w:rsidRPr="00D30CD0">
        <w:rPr>
          <w:b/>
          <w:bCs/>
          <w:sz w:val="24"/>
          <w:szCs w:val="24"/>
          <w:u w:val="single"/>
        </w:rPr>
        <w:t>:</w:t>
      </w:r>
      <w:r w:rsidR="004211AF">
        <w:rPr>
          <w:b/>
          <w:bCs/>
          <w:sz w:val="24"/>
          <w:szCs w:val="24"/>
          <w:u w:val="single"/>
        </w:rPr>
        <w:br/>
      </w:r>
      <w:r w:rsidR="004211AF">
        <w:rPr>
          <w:noProof/>
        </w:rPr>
        <w:drawing>
          <wp:inline distT="0" distB="0" distL="0" distR="0" wp14:anchorId="4EBA3D78" wp14:editId="1F569599">
            <wp:extent cx="3326848" cy="3420000"/>
            <wp:effectExtent l="0" t="0" r="698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848" cy="34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9C81B" w14:textId="6B525590" w:rsidR="009370F8" w:rsidRPr="00A43CA2" w:rsidRDefault="00870136" w:rsidP="0094691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Bimodal Traffic</w:t>
      </w:r>
      <w:r w:rsidR="00A67F6D">
        <w:rPr>
          <w:b/>
          <w:bCs/>
          <w:sz w:val="24"/>
          <w:szCs w:val="24"/>
          <w:u w:val="single"/>
        </w:rPr>
        <w:t>,</w:t>
      </w:r>
      <w:r w:rsidR="00806ADA">
        <w:rPr>
          <w:b/>
          <w:bCs/>
          <w:sz w:val="24"/>
          <w:szCs w:val="24"/>
          <w:u w:val="single"/>
        </w:rPr>
        <w:t xml:space="preserve"> </w:t>
      </w:r>
      <w:r w:rsidR="00A67F6D">
        <w:rPr>
          <w:b/>
          <w:bCs/>
          <w:sz w:val="24"/>
          <w:szCs w:val="24"/>
          <w:u w:val="single"/>
        </w:rPr>
        <w:t xml:space="preserve">Sparsity of 100% and </w:t>
      </w:r>
      <w:r w:rsidR="00806ADA">
        <w:rPr>
          <w:b/>
          <w:bCs/>
          <w:sz w:val="24"/>
          <w:szCs w:val="24"/>
          <w:u w:val="single"/>
        </w:rPr>
        <w:t>350 different TMs</w:t>
      </w:r>
      <w:r w:rsidRPr="00D30CD0">
        <w:rPr>
          <w:b/>
          <w:bCs/>
          <w:sz w:val="24"/>
          <w:szCs w:val="24"/>
          <w:u w:val="single"/>
        </w:rPr>
        <w:t>:</w:t>
      </w:r>
      <w:r w:rsidR="00A43CA2">
        <w:rPr>
          <w:b/>
          <w:bCs/>
          <w:sz w:val="24"/>
          <w:szCs w:val="24"/>
          <w:u w:val="single"/>
        </w:rPr>
        <w:br/>
      </w:r>
      <w:r w:rsidRPr="00870136">
        <w:rPr>
          <w:noProof/>
        </w:rPr>
        <w:drawing>
          <wp:inline distT="0" distB="0" distL="0" distR="0" wp14:anchorId="2E3B5AA0" wp14:editId="754AC45D">
            <wp:extent cx="5140800" cy="4284000"/>
            <wp:effectExtent l="0" t="0" r="317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800" cy="428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13AC" w14:textId="72BCBEE2" w:rsidR="00F155D8" w:rsidRDefault="00870136" w:rsidP="00946912">
      <w:r w:rsidRPr="00870136">
        <w:rPr>
          <w:noProof/>
        </w:rPr>
        <w:lastRenderedPageBreak/>
        <w:drawing>
          <wp:inline distT="0" distB="0" distL="0" distR="0" wp14:anchorId="1CCEC440" wp14:editId="76FD93C3">
            <wp:extent cx="4752000" cy="396000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00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4ACA" w14:textId="77777777" w:rsidR="009C7D32" w:rsidRDefault="009C7D32" w:rsidP="00946912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4DF3EA99" w14:textId="1806A311" w:rsidR="00806ADA" w:rsidRDefault="00806ADA" w:rsidP="00946912">
      <w:r>
        <w:rPr>
          <w:b/>
          <w:bCs/>
          <w:sz w:val="24"/>
          <w:szCs w:val="24"/>
          <w:u w:val="single"/>
        </w:rPr>
        <w:lastRenderedPageBreak/>
        <w:t>Bimodal Traffic</w:t>
      </w:r>
      <w:r w:rsidR="00E811AA">
        <w:rPr>
          <w:b/>
          <w:bCs/>
          <w:sz w:val="24"/>
          <w:szCs w:val="24"/>
          <w:u w:val="single"/>
        </w:rPr>
        <w:t xml:space="preserve">, Sparsity of </w:t>
      </w:r>
      <w:r w:rsidR="00A67F6D">
        <w:rPr>
          <w:b/>
          <w:bCs/>
          <w:sz w:val="24"/>
          <w:szCs w:val="24"/>
          <w:u w:val="single"/>
        </w:rPr>
        <w:t>10</w:t>
      </w:r>
      <w:r w:rsidR="00E811AA">
        <w:rPr>
          <w:b/>
          <w:bCs/>
          <w:sz w:val="24"/>
          <w:szCs w:val="24"/>
          <w:u w:val="single"/>
        </w:rPr>
        <w:t>0% and 10,500 different TMs</w:t>
      </w:r>
      <w:r w:rsidR="00E811AA" w:rsidRPr="00D30CD0">
        <w:rPr>
          <w:b/>
          <w:bCs/>
          <w:sz w:val="24"/>
          <w:szCs w:val="24"/>
          <w:u w:val="single"/>
        </w:rPr>
        <w:t>:</w:t>
      </w:r>
    </w:p>
    <w:p w14:paraId="0EF3F788" w14:textId="77777777" w:rsidR="00D949D8" w:rsidRDefault="00F155D8" w:rsidP="00946912">
      <w:r w:rsidRPr="00F155D8">
        <w:rPr>
          <w:noProof/>
        </w:rPr>
        <w:drawing>
          <wp:inline distT="0" distB="0" distL="0" distR="0" wp14:anchorId="0968858B" wp14:editId="33925E07">
            <wp:extent cx="4751770" cy="3959809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70" cy="395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94B88" w14:textId="4154B541" w:rsidR="00361B21" w:rsidRDefault="00D949D8" w:rsidP="0094691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949D8">
        <w:rPr>
          <w:noProof/>
        </w:rPr>
        <w:drawing>
          <wp:inline distT="0" distB="0" distL="0" distR="0" wp14:anchorId="7047A70E" wp14:editId="7404ED1C">
            <wp:extent cx="4751770" cy="3959809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70" cy="395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0136">
        <w:br w:type="page"/>
      </w:r>
    </w:p>
    <w:p w14:paraId="47A1B78A" w14:textId="5E8D53AA" w:rsidR="0094508A" w:rsidRPr="00BC5C3F" w:rsidRDefault="0094508A" w:rsidP="00946912">
      <w:pPr>
        <w:pStyle w:val="Heading1"/>
        <w:rPr>
          <w:sz w:val="36"/>
          <w:szCs w:val="36"/>
        </w:rPr>
      </w:pPr>
      <w:bookmarkStart w:id="44" w:name="_Toc50364394"/>
      <w:r w:rsidRPr="00BC5C3F">
        <w:rPr>
          <w:sz w:val="36"/>
          <w:szCs w:val="36"/>
        </w:rPr>
        <w:lastRenderedPageBreak/>
        <w:t>Conclusions</w:t>
      </w:r>
      <w:r w:rsidR="00A931A9">
        <w:rPr>
          <w:sz w:val="36"/>
          <w:szCs w:val="36"/>
        </w:rPr>
        <w:t xml:space="preserve"> and Summary</w:t>
      </w:r>
      <w:bookmarkEnd w:id="44"/>
    </w:p>
    <w:p w14:paraId="225E4F75" w14:textId="65418521" w:rsidR="00535148" w:rsidRDefault="00535148" w:rsidP="00946912">
      <w:pPr>
        <w:rPr>
          <w:sz w:val="24"/>
          <w:szCs w:val="24"/>
        </w:rPr>
      </w:pPr>
      <w:r>
        <w:rPr>
          <w:sz w:val="24"/>
          <w:szCs w:val="24"/>
        </w:rPr>
        <w:t>First</w:t>
      </w:r>
      <w:r w:rsidR="00A931A9">
        <w:rPr>
          <w:sz w:val="24"/>
          <w:szCs w:val="24"/>
        </w:rPr>
        <w:t>, I must say</w:t>
      </w:r>
      <w:r w:rsidR="002971AB">
        <w:rPr>
          <w:sz w:val="24"/>
          <w:szCs w:val="24"/>
        </w:rPr>
        <w:t xml:space="preserve"> the results</w:t>
      </w:r>
      <w:r w:rsidR="00A931A9">
        <w:rPr>
          <w:sz w:val="24"/>
          <w:szCs w:val="24"/>
        </w:rPr>
        <w:t xml:space="preserve"> </w:t>
      </w:r>
      <w:r w:rsidR="002971AB">
        <w:rPr>
          <w:sz w:val="24"/>
          <w:szCs w:val="24"/>
        </w:rPr>
        <w:t>reproduction process</w:t>
      </w:r>
      <w:r w:rsidR="00A931A9">
        <w:rPr>
          <w:sz w:val="24"/>
          <w:szCs w:val="24"/>
        </w:rPr>
        <w:t xml:space="preserve"> help</w:t>
      </w:r>
      <w:r w:rsidR="00CE1954">
        <w:rPr>
          <w:sz w:val="24"/>
          <w:szCs w:val="24"/>
        </w:rPr>
        <w:t>s</w:t>
      </w:r>
      <w:r w:rsidR="00A931A9">
        <w:rPr>
          <w:sz w:val="24"/>
          <w:szCs w:val="24"/>
        </w:rPr>
        <w:t xml:space="preserve"> me, as a young researcher, to understand much better the algorithms</w:t>
      </w:r>
      <w:r w:rsidR="002971AB">
        <w:rPr>
          <w:sz w:val="24"/>
          <w:szCs w:val="24"/>
        </w:rPr>
        <w:t xml:space="preserve"> </w:t>
      </w:r>
      <w:r w:rsidR="00A931A9">
        <w:rPr>
          <w:sz w:val="24"/>
          <w:szCs w:val="24"/>
        </w:rPr>
        <w:t xml:space="preserve">and methods of evaluation </w:t>
      </w:r>
      <w:r w:rsidR="002971AB">
        <w:rPr>
          <w:sz w:val="24"/>
          <w:szCs w:val="24"/>
        </w:rPr>
        <w:t>used in the paper</w:t>
      </w:r>
      <w:r w:rsidR="006E3E5F">
        <w:rPr>
          <w:sz w:val="24"/>
          <w:szCs w:val="24"/>
        </w:rPr>
        <w:t xml:space="preserve"> that</w:t>
      </w:r>
      <w:r w:rsidR="002971AB">
        <w:rPr>
          <w:sz w:val="24"/>
          <w:szCs w:val="24"/>
        </w:rPr>
        <w:t xml:space="preserve"> </w:t>
      </w:r>
      <w:r w:rsidR="00CE1954">
        <w:rPr>
          <w:sz w:val="24"/>
          <w:szCs w:val="24"/>
        </w:rPr>
        <w:t xml:space="preserve">probably </w:t>
      </w:r>
      <w:r>
        <w:rPr>
          <w:sz w:val="24"/>
          <w:szCs w:val="24"/>
        </w:rPr>
        <w:t>I am</w:t>
      </w:r>
      <w:r w:rsidR="00A931A9">
        <w:rPr>
          <w:sz w:val="24"/>
          <w:szCs w:val="24"/>
        </w:rPr>
        <w:t xml:space="preserve"> about to use in my own research.</w:t>
      </w:r>
      <w:r w:rsidR="006E3E5F">
        <w:rPr>
          <w:sz w:val="24"/>
          <w:szCs w:val="24"/>
        </w:rPr>
        <w:br/>
      </w:r>
      <w:r>
        <w:rPr>
          <w:sz w:val="24"/>
          <w:szCs w:val="24"/>
        </w:rPr>
        <w:t xml:space="preserve">Moreover, the practical experience with </w:t>
      </w:r>
      <w:r w:rsidR="007D7BDD">
        <w:rPr>
          <w:sz w:val="24"/>
          <w:szCs w:val="24"/>
        </w:rPr>
        <w:t>some of</w:t>
      </w:r>
      <w:r w:rsidR="00C4356B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Python packages for this task help me </w:t>
      </w:r>
      <w:r w:rsidR="006E3E5F">
        <w:rPr>
          <w:sz w:val="24"/>
          <w:szCs w:val="24"/>
        </w:rPr>
        <w:t>improve my machine learning programming skill</w:t>
      </w:r>
      <w:r w:rsidR="00B274E4">
        <w:rPr>
          <w:sz w:val="24"/>
          <w:szCs w:val="24"/>
        </w:rPr>
        <w:t>s,</w:t>
      </w:r>
      <w:r w:rsidR="006E3E5F">
        <w:rPr>
          <w:sz w:val="24"/>
          <w:szCs w:val="24"/>
        </w:rPr>
        <w:t xml:space="preserve"> especially for reinforcement learning</w:t>
      </w:r>
      <w:r w:rsidR="000120BB">
        <w:rPr>
          <w:sz w:val="24"/>
          <w:szCs w:val="24"/>
        </w:rPr>
        <w:t xml:space="preserve">, </w:t>
      </w:r>
      <w:r w:rsidR="003D16F5">
        <w:rPr>
          <w:sz w:val="24"/>
          <w:szCs w:val="24"/>
        </w:rPr>
        <w:t>for</w:t>
      </w:r>
      <w:r w:rsidR="000120BB">
        <w:rPr>
          <w:sz w:val="24"/>
          <w:szCs w:val="24"/>
        </w:rPr>
        <w:t xml:space="preserve"> example, </w:t>
      </w:r>
      <w:r>
        <w:rPr>
          <w:sz w:val="24"/>
          <w:szCs w:val="24"/>
        </w:rPr>
        <w:t>how to write a RL environment</w:t>
      </w:r>
      <w:r w:rsidR="00C22157">
        <w:rPr>
          <w:sz w:val="24"/>
          <w:szCs w:val="24"/>
        </w:rPr>
        <w:t xml:space="preserve"> and</w:t>
      </w:r>
      <w:r w:rsidR="00F36445">
        <w:rPr>
          <w:sz w:val="24"/>
          <w:szCs w:val="24"/>
        </w:rPr>
        <w:t xml:space="preserve"> </w:t>
      </w:r>
      <w:r>
        <w:rPr>
          <w:sz w:val="24"/>
          <w:szCs w:val="24"/>
        </w:rPr>
        <w:t>how to configure an agent</w:t>
      </w:r>
      <w:r w:rsidR="00F36445">
        <w:rPr>
          <w:sz w:val="24"/>
          <w:szCs w:val="24"/>
        </w:rPr>
        <w:t xml:space="preserve"> such as choosing the</w:t>
      </w:r>
      <w:r w:rsidR="007333E6">
        <w:rPr>
          <w:sz w:val="24"/>
          <w:szCs w:val="24"/>
        </w:rPr>
        <w:t xml:space="preserve"> hyperparameters</w:t>
      </w:r>
      <w:r>
        <w:rPr>
          <w:sz w:val="24"/>
          <w:szCs w:val="24"/>
        </w:rPr>
        <w:t>.</w:t>
      </w:r>
    </w:p>
    <w:p w14:paraId="5499E4CF" w14:textId="2F2BCF4D" w:rsidR="00535148" w:rsidRDefault="005B432A" w:rsidP="00946912"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 xml:space="preserve">This </w:t>
      </w:r>
      <w:r w:rsidR="000C57A2">
        <w:rPr>
          <w:sz w:val="24"/>
          <w:szCs w:val="24"/>
        </w:rPr>
        <w:t xml:space="preserve"> reproduction</w:t>
      </w:r>
      <w:r w:rsidR="00701D56">
        <w:rPr>
          <w:sz w:val="24"/>
          <w:szCs w:val="24"/>
        </w:rPr>
        <w:t xml:space="preserve"> </w:t>
      </w:r>
      <w:r w:rsidR="000C57A2">
        <w:rPr>
          <w:sz w:val="24"/>
          <w:szCs w:val="24"/>
        </w:rPr>
        <w:t>process</w:t>
      </w:r>
      <w:r w:rsidR="00535148">
        <w:rPr>
          <w:sz w:val="24"/>
          <w:szCs w:val="24"/>
        </w:rPr>
        <w:t xml:space="preserve"> </w:t>
      </w:r>
      <w:r>
        <w:rPr>
          <w:sz w:val="24"/>
          <w:szCs w:val="24"/>
        </w:rPr>
        <w:t>and it's outputs</w:t>
      </w:r>
      <w:r w:rsidR="00535148">
        <w:rPr>
          <w:sz w:val="24"/>
          <w:szCs w:val="24"/>
        </w:rPr>
        <w:t xml:space="preserve"> </w:t>
      </w:r>
      <w:r>
        <w:rPr>
          <w:sz w:val="24"/>
          <w:szCs w:val="24"/>
        </w:rPr>
        <w:t>help me to</w:t>
      </w:r>
      <w:r w:rsidR="00535148">
        <w:rPr>
          <w:sz w:val="24"/>
          <w:szCs w:val="24"/>
        </w:rPr>
        <w:t xml:space="preserve"> notice some conclusion</w:t>
      </w:r>
      <w:r w:rsidR="007520CD">
        <w:rPr>
          <w:sz w:val="24"/>
          <w:szCs w:val="24"/>
        </w:rPr>
        <w:t>s</w:t>
      </w:r>
      <w:r w:rsidR="00535148">
        <w:rPr>
          <w:sz w:val="24"/>
          <w:szCs w:val="24"/>
        </w:rPr>
        <w:t xml:space="preserve"> that may be helpful </w:t>
      </w:r>
      <w:r w:rsidR="00B9299E">
        <w:rPr>
          <w:sz w:val="24"/>
          <w:szCs w:val="24"/>
        </w:rPr>
        <w:t>for</w:t>
      </w:r>
      <w:r w:rsidR="00535148">
        <w:rPr>
          <w:sz w:val="24"/>
          <w:szCs w:val="24"/>
        </w:rPr>
        <w:t xml:space="preserve"> next research directions</w:t>
      </w:r>
      <w:r w:rsidR="007520CD">
        <w:rPr>
          <w:sz w:val="24"/>
          <w:szCs w:val="24"/>
        </w:rPr>
        <w:t>.</w:t>
      </w:r>
      <w:r w:rsidR="007520CD">
        <w:rPr>
          <w:sz w:val="24"/>
          <w:szCs w:val="24"/>
        </w:rPr>
        <w:br/>
        <w:t>As seen in the baselines results, the oblivious routing scheme is becoming less effective when the sparsity of the matrix is higher</w:t>
      </w:r>
      <w:r w:rsidR="00B274E4">
        <w:rPr>
          <w:sz w:val="24"/>
          <w:szCs w:val="24"/>
        </w:rPr>
        <w:t>.</w:t>
      </w:r>
      <w:r w:rsidR="007520CD">
        <w:rPr>
          <w:sz w:val="24"/>
          <w:szCs w:val="24"/>
        </w:rPr>
        <w:t xml:space="preserve"> I think the reason for that is because with higher sparsity the average matrix includes more relevant flows that appears in the </w:t>
      </w:r>
      <w:r w:rsidR="00695B1E">
        <w:rPr>
          <w:sz w:val="24"/>
          <w:szCs w:val="24"/>
        </w:rPr>
        <w:t>next routed</w:t>
      </w:r>
      <w:r w:rsidR="007520CD">
        <w:rPr>
          <w:sz w:val="24"/>
          <w:szCs w:val="24"/>
        </w:rPr>
        <w:t xml:space="preserve"> traffic </w:t>
      </w:r>
      <w:r w:rsidR="00695B1E">
        <w:rPr>
          <w:sz w:val="24"/>
          <w:szCs w:val="24"/>
        </w:rPr>
        <w:t>matrix, so this</w:t>
      </w:r>
      <w:r w:rsidR="00916231">
        <w:rPr>
          <w:sz w:val="24"/>
          <w:szCs w:val="24"/>
        </w:rPr>
        <w:t xml:space="preserve"> make</w:t>
      </w:r>
      <w:r w:rsidR="00B274E4">
        <w:rPr>
          <w:sz w:val="24"/>
          <w:szCs w:val="24"/>
        </w:rPr>
        <w:t>s</w:t>
      </w:r>
      <w:r w:rsidR="00916231">
        <w:rPr>
          <w:sz w:val="24"/>
          <w:szCs w:val="24"/>
        </w:rPr>
        <w:t xml:space="preserve"> the average one a better approximation of the </w:t>
      </w:r>
      <w:r w:rsidR="00AC040D">
        <w:rPr>
          <w:sz w:val="24"/>
          <w:szCs w:val="24"/>
        </w:rPr>
        <w:t>next</w:t>
      </w:r>
      <w:r w:rsidR="00916231">
        <w:rPr>
          <w:sz w:val="24"/>
          <w:szCs w:val="24"/>
        </w:rPr>
        <w:t xml:space="preserve"> one.</w:t>
      </w:r>
      <w:r w:rsidR="007520CD">
        <w:rPr>
          <w:sz w:val="24"/>
          <w:szCs w:val="24"/>
        </w:rPr>
        <w:br/>
        <w:t xml:space="preserve">The first seen flows </w:t>
      </w:r>
      <w:r w:rsidR="005B4492">
        <w:rPr>
          <w:sz w:val="24"/>
          <w:szCs w:val="24"/>
        </w:rPr>
        <w:t>(as described earlier) have a big impact on the performance because they are routed by static</w:t>
      </w:r>
      <w:r w:rsidR="007520CD">
        <w:rPr>
          <w:sz w:val="24"/>
          <w:szCs w:val="24"/>
        </w:rPr>
        <w:t xml:space="preserve"> ECMP</w:t>
      </w:r>
      <w:r w:rsidR="005B4492">
        <w:rPr>
          <w:sz w:val="24"/>
          <w:szCs w:val="24"/>
        </w:rPr>
        <w:t xml:space="preserve"> with equal link </w:t>
      </w:r>
      <w:r w:rsidR="00B763F2">
        <w:rPr>
          <w:sz w:val="24"/>
          <w:szCs w:val="24"/>
        </w:rPr>
        <w:t>weight</w:t>
      </w:r>
      <w:r w:rsidR="005B4492">
        <w:rPr>
          <w:sz w:val="24"/>
          <w:szCs w:val="24"/>
        </w:rPr>
        <w:t>, therefore</w:t>
      </w:r>
      <w:r w:rsidR="00B763F2">
        <w:rPr>
          <w:sz w:val="24"/>
          <w:szCs w:val="24"/>
        </w:rPr>
        <w:t>,</w:t>
      </w:r>
      <w:r w:rsidR="005B4492">
        <w:rPr>
          <w:sz w:val="24"/>
          <w:szCs w:val="24"/>
        </w:rPr>
        <w:t xml:space="preserve"> </w:t>
      </w:r>
      <w:r w:rsidR="00B274E4">
        <w:rPr>
          <w:sz w:val="24"/>
          <w:szCs w:val="24"/>
        </w:rPr>
        <w:t xml:space="preserve">a </w:t>
      </w:r>
      <w:r w:rsidR="007520CD">
        <w:rPr>
          <w:sz w:val="24"/>
          <w:szCs w:val="24"/>
        </w:rPr>
        <w:t xml:space="preserve">more sophisticated </w:t>
      </w:r>
      <w:r w:rsidR="007520CD" w:rsidRPr="007520CD">
        <w:rPr>
          <w:rFonts w:cstheme="minorHAnsi"/>
          <w:sz w:val="24"/>
          <w:szCs w:val="24"/>
        </w:rPr>
        <w:t>way</w:t>
      </w:r>
      <w:r w:rsidR="00B763F2">
        <w:rPr>
          <w:rFonts w:cstheme="minorHAnsi"/>
          <w:sz w:val="24"/>
          <w:szCs w:val="24"/>
        </w:rPr>
        <w:t xml:space="preserve"> can be useful for allocating the weights</w:t>
      </w:r>
      <w:r w:rsidR="007520CD" w:rsidRPr="007520CD">
        <w:rPr>
          <w:rFonts w:cstheme="minorHAnsi"/>
          <w:sz w:val="24"/>
          <w:szCs w:val="24"/>
        </w:rPr>
        <w:t xml:space="preserve">, for example </w:t>
      </w:r>
      <w:r w:rsidR="00B274E4">
        <w:rPr>
          <w:rFonts w:cstheme="minorHAnsi"/>
          <w:sz w:val="24"/>
          <w:szCs w:val="24"/>
        </w:rPr>
        <w:t xml:space="preserve">making </w:t>
      </w:r>
      <w:r w:rsidR="007520CD" w:rsidRPr="007520CD">
        <w:rPr>
          <w:rFonts w:cstheme="minorHAnsi"/>
          <w:sz w:val="24"/>
          <w:szCs w:val="24"/>
        </w:rPr>
        <w:t xml:space="preserve">each link weight </w:t>
      </w:r>
      <w:r w:rsidR="00B274E4">
        <w:rPr>
          <w:rFonts w:cstheme="minorHAnsi"/>
          <w:sz w:val="24"/>
          <w:szCs w:val="24"/>
        </w:rPr>
        <w:t>be</w:t>
      </w:r>
      <w:r w:rsidR="007520CD" w:rsidRPr="007520CD">
        <w:rPr>
          <w:rFonts w:cstheme="minorHAnsi"/>
          <w:sz w:val="24"/>
          <w:szCs w:val="24"/>
        </w:rPr>
        <w:t xml:space="preserve"> </w:t>
      </w:r>
      <w:r w:rsidR="00401530" w:rsidRPr="00401530">
        <w:rPr>
          <w:rFonts w:cstheme="minorHAnsi"/>
          <w:noProof/>
          <w:position w:val="-28"/>
          <w:sz w:val="24"/>
          <w:szCs w:val="24"/>
        </w:rPr>
        <w:object w:dxaOrig="980" w:dyaOrig="660" w14:anchorId="6EC2EDD2">
          <v:shape id="_x0000_i1056" type="#_x0000_t75" alt="" style="width:48.75pt;height:33pt;mso-width-percent:0;mso-height-percent:0;mso-width-percent:0;mso-height-percent:0" o:ole="">
            <v:imagedata r:id="rId90" o:title=""/>
          </v:shape>
          <o:OLEObject Type="Embed" ProgID="Equation.DSMT4" ShapeID="_x0000_i1056" DrawAspect="Content" ObjectID="_1660977592" r:id="rId91"/>
        </w:object>
      </w:r>
      <w:r w:rsidR="00B274E4">
        <w:rPr>
          <w:rFonts w:cstheme="minorHAnsi"/>
          <w:sz w:val="24"/>
          <w:szCs w:val="24"/>
        </w:rPr>
        <w:t>.T</w:t>
      </w:r>
      <w:r w:rsidR="007520CD" w:rsidRPr="007520CD">
        <w:rPr>
          <w:rFonts w:cstheme="minorHAnsi"/>
          <w:sz w:val="24"/>
          <w:szCs w:val="24"/>
        </w:rPr>
        <w:t>he motivation</w:t>
      </w:r>
      <w:r w:rsidR="00FD04EB">
        <w:rPr>
          <w:rFonts w:cstheme="minorHAnsi"/>
          <w:sz w:val="24"/>
          <w:szCs w:val="24"/>
        </w:rPr>
        <w:t xml:space="preserve"> behind it</w:t>
      </w:r>
      <w:r w:rsidR="007520CD" w:rsidRPr="007520CD">
        <w:rPr>
          <w:rFonts w:cstheme="minorHAnsi"/>
          <w:sz w:val="24"/>
          <w:szCs w:val="24"/>
        </w:rPr>
        <w:t xml:space="preserve"> is to prefer paths with high</w:t>
      </w:r>
      <w:r w:rsidR="00B274E4">
        <w:rPr>
          <w:rFonts w:cstheme="minorHAnsi"/>
          <w:sz w:val="24"/>
          <w:szCs w:val="24"/>
        </w:rPr>
        <w:t>er</w:t>
      </w:r>
      <w:r w:rsidR="007520CD" w:rsidRPr="007520CD">
        <w:rPr>
          <w:rFonts w:cstheme="minorHAnsi"/>
          <w:sz w:val="24"/>
          <w:szCs w:val="24"/>
        </w:rPr>
        <w:t xml:space="preserve"> link </w:t>
      </w:r>
      <w:commentRangeStart w:id="45"/>
      <w:r w:rsidR="007520CD" w:rsidRPr="007520CD">
        <w:rPr>
          <w:rFonts w:cstheme="minorHAnsi"/>
          <w:sz w:val="24"/>
          <w:szCs w:val="24"/>
        </w:rPr>
        <w:t>capacities</w:t>
      </w:r>
      <w:commentRangeEnd w:id="45"/>
      <w:r w:rsidR="00B274E4">
        <w:rPr>
          <w:rStyle w:val="CommentReference"/>
        </w:rPr>
        <w:commentReference w:id="45"/>
      </w:r>
      <w:r>
        <w:rPr>
          <w:rFonts w:cstheme="minorHAnsi"/>
          <w:sz w:val="24"/>
          <w:szCs w:val="24"/>
        </w:rPr>
        <w:t xml:space="preserve"> Another approach is to route these flows by another routing algorithm such as oblivious routing or even consider a</w:t>
      </w:r>
      <w:r w:rsidR="00D65FE4">
        <w:rPr>
          <w:rFonts w:cstheme="minorHAnsi"/>
          <w:sz w:val="24"/>
          <w:szCs w:val="24"/>
        </w:rPr>
        <w:t>n altogether different</w:t>
      </w:r>
      <w:r w:rsidR="00B910F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routing algorithm such as one </w:t>
      </w:r>
      <w:r w:rsidR="00D65FE4">
        <w:rPr>
          <w:rFonts w:cstheme="minorHAnsi"/>
          <w:sz w:val="24"/>
          <w:szCs w:val="24"/>
        </w:rPr>
        <w:t xml:space="preserve">that considers </w:t>
      </w:r>
      <w:r>
        <w:rPr>
          <w:rFonts w:cstheme="minorHAnsi"/>
          <w:sz w:val="24"/>
          <w:szCs w:val="24"/>
        </w:rPr>
        <w:t>the bottleneck value i.e., the path with the minimum value of the max weight along it.</w:t>
      </w:r>
    </w:p>
    <w:p w14:paraId="624D6BEF" w14:textId="6FADC060" w:rsidR="006A2BD6" w:rsidRDefault="00FB449C" w:rsidP="0094691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By inspection</w:t>
      </w:r>
      <w:r w:rsidR="006A2BD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of </w:t>
      </w:r>
      <w:r w:rsidR="006A2BD6">
        <w:rPr>
          <w:rFonts w:cstheme="minorHAnsi"/>
          <w:sz w:val="24"/>
          <w:szCs w:val="24"/>
        </w:rPr>
        <w:t xml:space="preserve">the </w:t>
      </w:r>
      <w:r w:rsidR="00C8317F">
        <w:rPr>
          <w:rFonts w:cstheme="minorHAnsi"/>
          <w:sz w:val="24"/>
          <w:szCs w:val="24"/>
        </w:rPr>
        <w:t>B</w:t>
      </w:r>
      <w:r w:rsidR="006A2BD6">
        <w:rPr>
          <w:rFonts w:cstheme="minorHAnsi"/>
          <w:sz w:val="24"/>
          <w:szCs w:val="24"/>
        </w:rPr>
        <w:t>imodal traffic</w:t>
      </w:r>
      <w:r w:rsidR="007D4A41">
        <w:rPr>
          <w:rFonts w:cstheme="minorHAnsi"/>
          <w:sz w:val="24"/>
          <w:szCs w:val="24"/>
        </w:rPr>
        <w:t xml:space="preserve"> matrices</w:t>
      </w:r>
      <w:r w:rsidR="006A2BD6">
        <w:rPr>
          <w:rFonts w:cstheme="minorHAnsi"/>
          <w:sz w:val="24"/>
          <w:szCs w:val="24"/>
        </w:rPr>
        <w:t xml:space="preserve"> evaluations specifically, the </w:t>
      </w:r>
      <w:r w:rsidR="00B05E18">
        <w:rPr>
          <w:rFonts w:cstheme="minorHAnsi"/>
          <w:sz w:val="24"/>
          <w:szCs w:val="24"/>
        </w:rPr>
        <w:t>effectiveness</w:t>
      </w:r>
      <w:r w:rsidR="006A2BD6">
        <w:rPr>
          <w:rFonts w:cstheme="minorHAnsi"/>
          <w:sz w:val="24"/>
          <w:szCs w:val="24"/>
        </w:rPr>
        <w:t xml:space="preserve"> of the </w:t>
      </w:r>
      <w:r w:rsidR="00B05E18">
        <w:rPr>
          <w:rFonts w:cstheme="minorHAnsi"/>
          <w:sz w:val="24"/>
          <w:szCs w:val="24"/>
        </w:rPr>
        <w:t>percentage</w:t>
      </w:r>
      <w:r w:rsidR="006A2BD6">
        <w:rPr>
          <w:rFonts w:cstheme="minorHAnsi"/>
          <w:sz w:val="24"/>
          <w:szCs w:val="24"/>
        </w:rPr>
        <w:t xml:space="preserve"> of </w:t>
      </w:r>
      <w:r w:rsidR="00B05E18">
        <w:rPr>
          <w:rFonts w:cstheme="minorHAnsi"/>
          <w:sz w:val="24"/>
          <w:szCs w:val="24"/>
        </w:rPr>
        <w:t>elephant</w:t>
      </w:r>
      <w:r w:rsidR="006A2BD6">
        <w:rPr>
          <w:rFonts w:cstheme="minorHAnsi"/>
          <w:sz w:val="24"/>
          <w:szCs w:val="24"/>
        </w:rPr>
        <w:t xml:space="preserve"> flows </w:t>
      </w:r>
      <w:r w:rsidR="00B05E18">
        <w:rPr>
          <w:rFonts w:cstheme="minorHAnsi"/>
          <w:sz w:val="24"/>
          <w:szCs w:val="24"/>
        </w:rPr>
        <w:t xml:space="preserve">on the </w:t>
      </w:r>
      <w:r w:rsidR="009500B7">
        <w:rPr>
          <w:rFonts w:cstheme="minorHAnsi"/>
          <w:sz w:val="24"/>
          <w:szCs w:val="24"/>
        </w:rPr>
        <w:t>performance</w:t>
      </w:r>
      <w:r w:rsidR="00B05E18">
        <w:rPr>
          <w:rFonts w:cstheme="minorHAnsi"/>
          <w:sz w:val="24"/>
          <w:szCs w:val="24"/>
        </w:rPr>
        <w:t xml:space="preserve"> </w:t>
      </w:r>
      <w:r w:rsidR="006A2BD6">
        <w:rPr>
          <w:rFonts w:cstheme="minorHAnsi"/>
          <w:sz w:val="24"/>
          <w:szCs w:val="24"/>
        </w:rPr>
        <w:t xml:space="preserve">is low (the reason </w:t>
      </w:r>
      <w:r w:rsidR="00B05E18">
        <w:rPr>
          <w:rFonts w:cstheme="minorHAnsi"/>
          <w:sz w:val="24"/>
          <w:szCs w:val="24"/>
        </w:rPr>
        <w:t>may</w:t>
      </w:r>
      <w:r w:rsidR="006A2BD6">
        <w:rPr>
          <w:rFonts w:cstheme="minorHAnsi"/>
          <w:sz w:val="24"/>
          <w:szCs w:val="24"/>
        </w:rPr>
        <w:t xml:space="preserve"> be because the mean</w:t>
      </w:r>
      <w:r w:rsidR="00B05E18">
        <w:rPr>
          <w:rFonts w:cstheme="minorHAnsi"/>
          <w:sz w:val="24"/>
          <w:szCs w:val="24"/>
        </w:rPr>
        <w:t>s</w:t>
      </w:r>
      <w:r w:rsidR="006A2BD6">
        <w:rPr>
          <w:rFonts w:cstheme="minorHAnsi"/>
          <w:sz w:val="24"/>
          <w:szCs w:val="24"/>
        </w:rPr>
        <w:t xml:space="preserve"> of the </w:t>
      </w:r>
      <w:r w:rsidR="00781655">
        <w:rPr>
          <w:rFonts w:cstheme="minorHAnsi"/>
          <w:sz w:val="24"/>
          <w:szCs w:val="24"/>
        </w:rPr>
        <w:t>G</w:t>
      </w:r>
      <w:r w:rsidR="00B05E18">
        <w:rPr>
          <w:rFonts w:cstheme="minorHAnsi"/>
          <w:sz w:val="24"/>
          <w:szCs w:val="24"/>
        </w:rPr>
        <w:t>aussians</w:t>
      </w:r>
      <w:r w:rsidR="006A2BD6">
        <w:rPr>
          <w:rFonts w:cstheme="minorHAnsi"/>
          <w:sz w:val="24"/>
          <w:szCs w:val="24"/>
        </w:rPr>
        <w:t xml:space="preserve"> </w:t>
      </w:r>
      <w:r w:rsidR="00B05E18">
        <w:rPr>
          <w:rFonts w:cstheme="minorHAnsi"/>
          <w:sz w:val="24"/>
          <w:szCs w:val="24"/>
        </w:rPr>
        <w:t>distributions</w:t>
      </w:r>
      <w:r w:rsidR="006A2BD6">
        <w:rPr>
          <w:rFonts w:cstheme="minorHAnsi"/>
          <w:sz w:val="24"/>
          <w:szCs w:val="24"/>
        </w:rPr>
        <w:t xml:space="preserve"> for </w:t>
      </w:r>
      <w:r w:rsidR="0071169D">
        <w:rPr>
          <w:rFonts w:cstheme="minorHAnsi"/>
          <w:sz w:val="24"/>
          <w:szCs w:val="24"/>
        </w:rPr>
        <w:t>m</w:t>
      </w:r>
      <w:r w:rsidR="00B274E4">
        <w:rPr>
          <w:rFonts w:cstheme="minorHAnsi"/>
          <w:sz w:val="24"/>
          <w:szCs w:val="24"/>
        </w:rPr>
        <w:t>ic</w:t>
      </w:r>
      <w:r w:rsidR="0071169D">
        <w:rPr>
          <w:rFonts w:cstheme="minorHAnsi"/>
          <w:sz w:val="24"/>
          <w:szCs w:val="24"/>
        </w:rPr>
        <w:t>e</w:t>
      </w:r>
      <w:r w:rsidR="006A2BD6">
        <w:rPr>
          <w:rFonts w:cstheme="minorHAnsi"/>
          <w:sz w:val="24"/>
          <w:szCs w:val="24"/>
        </w:rPr>
        <w:t xml:space="preserve"> and elephant</w:t>
      </w:r>
      <w:r w:rsidR="00B05E18">
        <w:rPr>
          <w:rFonts w:cstheme="minorHAnsi"/>
          <w:sz w:val="24"/>
          <w:szCs w:val="24"/>
        </w:rPr>
        <w:t xml:space="preserve"> </w:t>
      </w:r>
      <w:r w:rsidR="0071169D">
        <w:rPr>
          <w:rFonts w:cstheme="minorHAnsi"/>
          <w:sz w:val="24"/>
          <w:szCs w:val="24"/>
        </w:rPr>
        <w:t xml:space="preserve">flows </w:t>
      </w:r>
      <w:r w:rsidR="00B05E18">
        <w:rPr>
          <w:rFonts w:cstheme="minorHAnsi"/>
          <w:sz w:val="24"/>
          <w:szCs w:val="24"/>
        </w:rPr>
        <w:t xml:space="preserve">should be </w:t>
      </w:r>
      <w:r w:rsidR="00B274E4">
        <w:rPr>
          <w:rFonts w:cstheme="minorHAnsi"/>
          <w:sz w:val="24"/>
          <w:szCs w:val="24"/>
        </w:rPr>
        <w:t xml:space="preserve">of </w:t>
      </w:r>
      <w:r w:rsidR="00B05E18">
        <w:rPr>
          <w:rFonts w:cstheme="minorHAnsi"/>
          <w:sz w:val="24"/>
          <w:szCs w:val="24"/>
        </w:rPr>
        <w:t>differen</w:t>
      </w:r>
      <w:r w:rsidR="00B274E4">
        <w:rPr>
          <w:rFonts w:cstheme="minorHAnsi"/>
          <w:sz w:val="24"/>
          <w:szCs w:val="24"/>
        </w:rPr>
        <w:t xml:space="preserve">t </w:t>
      </w:r>
      <w:r w:rsidR="00B05E18">
        <w:rPr>
          <w:rFonts w:cstheme="minorHAnsi"/>
          <w:sz w:val="24"/>
          <w:szCs w:val="24"/>
        </w:rPr>
        <w:t>scale</w:t>
      </w:r>
      <w:r w:rsidR="00B274E4">
        <w:rPr>
          <w:rFonts w:cstheme="minorHAnsi"/>
          <w:sz w:val="24"/>
          <w:szCs w:val="24"/>
        </w:rPr>
        <w:t>s</w:t>
      </w:r>
      <w:r w:rsidR="00B05E18">
        <w:rPr>
          <w:rFonts w:cstheme="minorHAnsi"/>
          <w:sz w:val="24"/>
          <w:szCs w:val="24"/>
        </w:rPr>
        <w:t>, like 1</w:t>
      </w:r>
      <w:r w:rsidR="00DD3994">
        <w:rPr>
          <w:rFonts w:cstheme="minorHAnsi"/>
          <w:sz w:val="24"/>
          <w:szCs w:val="24"/>
        </w:rPr>
        <w:t>0</w:t>
      </w:r>
      <w:r w:rsidR="00B05E18">
        <w:rPr>
          <w:rFonts w:cstheme="minorHAnsi"/>
          <w:sz w:val="24"/>
          <w:szCs w:val="24"/>
        </w:rPr>
        <w:t>0</w:t>
      </w:r>
      <w:r w:rsidR="006A2BD6">
        <w:rPr>
          <w:rFonts w:cstheme="minorHAnsi"/>
          <w:sz w:val="24"/>
          <w:szCs w:val="24"/>
        </w:rPr>
        <w:t>)</w:t>
      </w:r>
      <w:r w:rsidR="00360EA4">
        <w:rPr>
          <w:rFonts w:cstheme="minorHAnsi"/>
          <w:sz w:val="24"/>
          <w:szCs w:val="24"/>
        </w:rPr>
        <w:t>.</w:t>
      </w:r>
    </w:p>
    <w:p w14:paraId="789902E4" w14:textId="77BA25B2" w:rsidR="00887DC3" w:rsidRDefault="00360EA4" w:rsidP="0094691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reinforcement learning agent achieves results </w:t>
      </w:r>
      <w:r w:rsidR="00A80252">
        <w:rPr>
          <w:rFonts w:cstheme="minorHAnsi"/>
          <w:sz w:val="24"/>
          <w:szCs w:val="24"/>
        </w:rPr>
        <w:t>similar to</w:t>
      </w:r>
      <w:r>
        <w:rPr>
          <w:rFonts w:cstheme="minorHAnsi"/>
          <w:sz w:val="24"/>
          <w:szCs w:val="24"/>
        </w:rPr>
        <w:t xml:space="preserve"> </w:t>
      </w:r>
      <w:r w:rsidR="00B274E4">
        <w:rPr>
          <w:rFonts w:cstheme="minorHAnsi"/>
          <w:sz w:val="24"/>
          <w:szCs w:val="24"/>
        </w:rPr>
        <w:t xml:space="preserve">those </w:t>
      </w:r>
      <w:r>
        <w:rPr>
          <w:rFonts w:cstheme="minorHAnsi"/>
          <w:sz w:val="24"/>
          <w:szCs w:val="24"/>
        </w:rPr>
        <w:t xml:space="preserve">presented in </w:t>
      </w:r>
      <w:r w:rsidR="00B274E4">
        <w:rPr>
          <w:rFonts w:cstheme="minorHAnsi"/>
          <w:sz w:val="24"/>
          <w:szCs w:val="24"/>
        </w:rPr>
        <w:t>[XXX}</w:t>
      </w:r>
      <w:r>
        <w:rPr>
          <w:rFonts w:cstheme="minorHAnsi"/>
          <w:sz w:val="24"/>
          <w:szCs w:val="24"/>
        </w:rPr>
        <w:t xml:space="preserve"> and it seems the convergence </w:t>
      </w:r>
      <w:r w:rsidR="004A12D4">
        <w:rPr>
          <w:rFonts w:cstheme="minorHAnsi"/>
          <w:sz w:val="24"/>
          <w:szCs w:val="24"/>
        </w:rPr>
        <w:t xml:space="preserve">of the congestion ratio </w:t>
      </w:r>
      <w:r>
        <w:rPr>
          <w:rFonts w:cstheme="minorHAnsi"/>
          <w:sz w:val="24"/>
          <w:szCs w:val="24"/>
        </w:rPr>
        <w:t xml:space="preserve">is </w:t>
      </w:r>
      <w:r w:rsidR="00887DC3">
        <w:rPr>
          <w:rFonts w:cstheme="minorHAnsi"/>
          <w:sz w:val="24"/>
          <w:szCs w:val="24"/>
        </w:rPr>
        <w:t>faster;</w:t>
      </w:r>
      <w:r>
        <w:rPr>
          <w:rFonts w:cstheme="minorHAnsi"/>
          <w:sz w:val="24"/>
          <w:szCs w:val="24"/>
        </w:rPr>
        <w:t xml:space="preserve"> the reason </w:t>
      </w:r>
      <w:r w:rsidR="001624D9">
        <w:rPr>
          <w:rFonts w:cstheme="minorHAnsi"/>
          <w:sz w:val="24"/>
          <w:szCs w:val="24"/>
        </w:rPr>
        <w:t>is probably</w:t>
      </w:r>
      <w:r>
        <w:rPr>
          <w:rFonts w:cstheme="minorHAnsi"/>
          <w:sz w:val="24"/>
          <w:szCs w:val="24"/>
        </w:rPr>
        <w:t xml:space="preserve"> because the </w:t>
      </w:r>
      <w:r w:rsidR="001624D9">
        <w:rPr>
          <w:rFonts w:cstheme="minorHAnsi"/>
          <w:sz w:val="24"/>
          <w:szCs w:val="24"/>
        </w:rPr>
        <w:t>change</w:t>
      </w:r>
      <w:r>
        <w:rPr>
          <w:rFonts w:cstheme="minorHAnsi"/>
          <w:sz w:val="24"/>
          <w:szCs w:val="24"/>
        </w:rPr>
        <w:t xml:space="preserve"> in the learning algorithm from TRPO to PPO</w:t>
      </w:r>
      <w:r w:rsidR="004974FF">
        <w:rPr>
          <w:rFonts w:cstheme="minorHAnsi"/>
          <w:sz w:val="24"/>
          <w:szCs w:val="24"/>
        </w:rPr>
        <w:t xml:space="preserve"> which is </w:t>
      </w:r>
      <w:r w:rsidR="009715E7">
        <w:rPr>
          <w:rFonts w:cstheme="minorHAnsi"/>
          <w:sz w:val="24"/>
          <w:szCs w:val="24"/>
        </w:rPr>
        <w:t>good as much as TRPO</w:t>
      </w:r>
      <w:r>
        <w:rPr>
          <w:rFonts w:cstheme="minorHAnsi"/>
          <w:sz w:val="24"/>
          <w:szCs w:val="24"/>
        </w:rPr>
        <w:t>.</w:t>
      </w:r>
    </w:p>
    <w:p w14:paraId="79D4DB88" w14:textId="5F63D533" w:rsidR="00E639FD" w:rsidRDefault="00887DC3" w:rsidP="00BC632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same trends the paper shows can be seen also </w:t>
      </w:r>
      <w:r w:rsidR="00473E01">
        <w:rPr>
          <w:rFonts w:cstheme="minorHAnsi"/>
          <w:sz w:val="24"/>
          <w:szCs w:val="24"/>
        </w:rPr>
        <w:t xml:space="preserve">in the reproduced </w:t>
      </w:r>
      <w:r w:rsidR="00391B3B">
        <w:rPr>
          <w:rFonts w:cstheme="minorHAnsi"/>
          <w:sz w:val="24"/>
          <w:szCs w:val="24"/>
        </w:rPr>
        <w:t>results</w:t>
      </w:r>
      <w:r>
        <w:rPr>
          <w:rFonts w:cstheme="minorHAnsi"/>
          <w:sz w:val="24"/>
          <w:szCs w:val="24"/>
        </w:rPr>
        <w:t>,</w:t>
      </w:r>
      <w:r w:rsidR="00B274E4">
        <w:rPr>
          <w:rFonts w:cstheme="minorHAnsi"/>
          <w:sz w:val="24"/>
          <w:szCs w:val="24"/>
        </w:rPr>
        <w:t xml:space="preserve"> as follows</w:t>
      </w:r>
      <w:r w:rsidR="008E348B">
        <w:rPr>
          <w:rFonts w:cstheme="minorHAnsi"/>
          <w:sz w:val="24"/>
          <w:szCs w:val="24"/>
        </w:rPr>
        <w:t xml:space="preserve">: </w:t>
      </w:r>
      <w:r w:rsidR="008E348B">
        <w:rPr>
          <w:rFonts w:cstheme="minorHAnsi"/>
          <w:sz w:val="24"/>
          <w:szCs w:val="24"/>
        </w:rPr>
        <w:br/>
      </w:r>
      <w:r w:rsidR="00B274E4">
        <w:rPr>
          <w:rFonts w:cstheme="minorHAnsi"/>
          <w:sz w:val="24"/>
          <w:szCs w:val="24"/>
        </w:rPr>
        <w:t>F</w:t>
      </w:r>
      <w:r>
        <w:rPr>
          <w:rFonts w:cstheme="minorHAnsi"/>
          <w:sz w:val="24"/>
          <w:szCs w:val="24"/>
        </w:rPr>
        <w:t xml:space="preserve">or gravity </w:t>
      </w:r>
      <w:r w:rsidR="00391B3B">
        <w:rPr>
          <w:rFonts w:cstheme="minorHAnsi"/>
          <w:sz w:val="24"/>
          <w:szCs w:val="24"/>
        </w:rPr>
        <w:t xml:space="preserve">traffic </w:t>
      </w:r>
      <w:r>
        <w:rPr>
          <w:rFonts w:cstheme="minorHAnsi"/>
          <w:sz w:val="24"/>
          <w:szCs w:val="24"/>
        </w:rPr>
        <w:t xml:space="preserve">with low sparsity (30%) the oblivious </w:t>
      </w:r>
      <w:r w:rsidR="00B274E4">
        <w:rPr>
          <w:rFonts w:cstheme="minorHAnsi"/>
          <w:sz w:val="24"/>
          <w:szCs w:val="24"/>
        </w:rPr>
        <w:t xml:space="preserve">scheme </w:t>
      </w:r>
      <w:r>
        <w:rPr>
          <w:rFonts w:cstheme="minorHAnsi"/>
          <w:sz w:val="24"/>
          <w:szCs w:val="24"/>
        </w:rPr>
        <w:t>is still better than the agent</w:t>
      </w:r>
      <w:r w:rsidR="00B274E4">
        <w:rPr>
          <w:rFonts w:cstheme="minorHAnsi"/>
          <w:sz w:val="24"/>
          <w:szCs w:val="24"/>
        </w:rPr>
        <w:t>-based scheme</w:t>
      </w:r>
      <w:r>
        <w:rPr>
          <w:rFonts w:cstheme="minorHAnsi"/>
          <w:sz w:val="24"/>
          <w:szCs w:val="24"/>
        </w:rPr>
        <w:t>, but for the bimodal traffic</w:t>
      </w:r>
      <w:r w:rsidR="00B17D23">
        <w:rPr>
          <w:rFonts w:cstheme="minorHAnsi"/>
          <w:sz w:val="24"/>
          <w:szCs w:val="24"/>
        </w:rPr>
        <w:t xml:space="preserve"> with sparsity of 100% and for gravity traffic with sparsity of 90% </w:t>
      </w:r>
      <w:r>
        <w:rPr>
          <w:rFonts w:cstheme="minorHAnsi"/>
          <w:sz w:val="24"/>
          <w:szCs w:val="24"/>
        </w:rPr>
        <w:t xml:space="preserve">the </w:t>
      </w:r>
      <w:r w:rsidR="00FD406E">
        <w:rPr>
          <w:rFonts w:cstheme="minorHAnsi"/>
          <w:sz w:val="24"/>
          <w:szCs w:val="24"/>
        </w:rPr>
        <w:t>agent-based scheme</w:t>
      </w:r>
      <w:r w:rsidR="00FD406E" w:rsidDel="00FD406E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beats all the baselines.</w:t>
      </w:r>
      <w:r w:rsidR="004C552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The reason</w:t>
      </w:r>
      <w:r w:rsidR="004C5520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 xml:space="preserve"> for better performance</w:t>
      </w:r>
      <w:r w:rsidR="005B432A">
        <w:rPr>
          <w:rFonts w:cstheme="minorHAnsi"/>
          <w:sz w:val="24"/>
          <w:szCs w:val="24"/>
        </w:rPr>
        <w:t xml:space="preserve">, </w:t>
      </w:r>
      <w:r w:rsidR="00D65FE4">
        <w:rPr>
          <w:rFonts w:cstheme="minorHAnsi"/>
          <w:sz w:val="24"/>
          <w:szCs w:val="24"/>
        </w:rPr>
        <w:t xml:space="preserve">namely </w:t>
      </w:r>
      <w:r w:rsidR="005B432A">
        <w:rPr>
          <w:rFonts w:cstheme="minorHAnsi"/>
          <w:sz w:val="24"/>
          <w:szCs w:val="24"/>
        </w:rPr>
        <w:t>low</w:t>
      </w:r>
      <w:r w:rsidR="00D65FE4">
        <w:rPr>
          <w:rFonts w:cstheme="minorHAnsi"/>
          <w:sz w:val="24"/>
          <w:szCs w:val="24"/>
        </w:rPr>
        <w:t>er</w:t>
      </w:r>
      <w:r w:rsidR="005B432A">
        <w:rPr>
          <w:rFonts w:cstheme="minorHAnsi"/>
          <w:sz w:val="24"/>
          <w:szCs w:val="24"/>
        </w:rPr>
        <w:t xml:space="preserve"> congestion ratio, </w:t>
      </w:r>
      <w:r>
        <w:rPr>
          <w:rFonts w:cstheme="minorHAnsi"/>
          <w:sz w:val="24"/>
          <w:szCs w:val="24"/>
        </w:rPr>
        <w:t xml:space="preserve"> </w:t>
      </w:r>
      <w:r w:rsidR="00B274E4">
        <w:rPr>
          <w:rFonts w:cstheme="minorHAnsi"/>
          <w:sz w:val="24"/>
          <w:szCs w:val="24"/>
        </w:rPr>
        <w:t xml:space="preserve">in </w:t>
      </w:r>
      <w:r w:rsidR="00873EFF">
        <w:rPr>
          <w:rFonts w:cstheme="minorHAnsi"/>
          <w:sz w:val="24"/>
          <w:szCs w:val="24"/>
        </w:rPr>
        <w:t xml:space="preserve">those </w:t>
      </w:r>
      <w:r w:rsidR="00B274E4">
        <w:rPr>
          <w:rFonts w:cstheme="minorHAnsi"/>
          <w:sz w:val="24"/>
          <w:szCs w:val="24"/>
        </w:rPr>
        <w:t>case</w:t>
      </w:r>
      <w:r w:rsidR="00873EFF">
        <w:rPr>
          <w:rFonts w:cstheme="minorHAnsi"/>
          <w:sz w:val="24"/>
          <w:szCs w:val="24"/>
        </w:rPr>
        <w:t>s</w:t>
      </w:r>
      <w:r w:rsidR="00B274E4">
        <w:rPr>
          <w:rFonts w:cstheme="minorHAnsi"/>
          <w:sz w:val="24"/>
          <w:szCs w:val="24"/>
        </w:rPr>
        <w:t xml:space="preserve"> </w:t>
      </w:r>
      <w:r w:rsidR="004C5520">
        <w:rPr>
          <w:rFonts w:cstheme="minorHAnsi"/>
          <w:sz w:val="24"/>
          <w:szCs w:val="24"/>
        </w:rPr>
        <w:t xml:space="preserve">are for the bimodal is the </w:t>
      </w:r>
      <w:r w:rsidR="004C5520">
        <w:rPr>
          <w:rFonts w:cstheme="minorHAnsi"/>
          <w:sz w:val="24"/>
          <w:szCs w:val="24"/>
        </w:rPr>
        <w:t>Gaussian distributions</w:t>
      </w:r>
      <w:r w:rsidR="004C5520">
        <w:rPr>
          <w:rFonts w:cstheme="minorHAnsi"/>
          <w:sz w:val="24"/>
          <w:szCs w:val="24"/>
        </w:rPr>
        <w:t xml:space="preserve">' low </w:t>
      </w:r>
      <w:r w:rsidR="004C5520">
        <w:rPr>
          <w:rFonts w:cstheme="minorHAnsi"/>
          <w:sz w:val="24"/>
          <w:szCs w:val="24"/>
        </w:rPr>
        <w:t>standards deviation (the values of demands do not change too much)</w:t>
      </w:r>
      <w:r w:rsidR="004C5520">
        <w:rPr>
          <w:rFonts w:cstheme="minorHAnsi"/>
          <w:sz w:val="24"/>
          <w:szCs w:val="24"/>
        </w:rPr>
        <w:t xml:space="preserve"> and for the gravity model is that for </w:t>
      </w:r>
      <w:r w:rsidR="004C5520">
        <w:rPr>
          <w:rFonts w:cstheme="minorHAnsi"/>
          <w:sz w:val="24"/>
          <w:szCs w:val="24"/>
        </w:rPr>
        <w:t xml:space="preserve">source destination pair </w:t>
      </w:r>
      <w:r w:rsidR="004C5520">
        <w:rPr>
          <w:rFonts w:cstheme="minorHAnsi"/>
          <w:sz w:val="24"/>
          <w:szCs w:val="24"/>
        </w:rPr>
        <w:t xml:space="preserve">of nodes </w:t>
      </w:r>
      <w:r w:rsidR="004C5520">
        <w:rPr>
          <w:rFonts w:cstheme="minorHAnsi"/>
          <w:sz w:val="24"/>
          <w:szCs w:val="24"/>
        </w:rPr>
        <w:t>traffic</w:t>
      </w:r>
      <w:r w:rsidR="004C5520">
        <w:rPr>
          <w:rFonts w:cstheme="minorHAnsi"/>
          <w:sz w:val="24"/>
          <w:szCs w:val="24"/>
        </w:rPr>
        <w:t xml:space="preserve"> demand</w:t>
      </w:r>
      <w:r w:rsidR="004C5520">
        <w:rPr>
          <w:rFonts w:cstheme="minorHAnsi"/>
          <w:sz w:val="24"/>
          <w:szCs w:val="24"/>
        </w:rPr>
        <w:t xml:space="preserve"> are constants</w:t>
      </w:r>
      <w:r w:rsidR="004C5520">
        <w:rPr>
          <w:rFonts w:cstheme="minorHAnsi"/>
          <w:sz w:val="24"/>
          <w:szCs w:val="24"/>
        </w:rPr>
        <w:t xml:space="preserve"> </w:t>
      </w:r>
      <w:r w:rsidR="004C5520">
        <w:rPr>
          <w:rFonts w:cstheme="minorHAnsi"/>
          <w:sz w:val="24"/>
          <w:szCs w:val="24"/>
        </w:rPr>
        <w:t xml:space="preserve">(calculating using topology </w:t>
      </w:r>
      <w:r w:rsidR="004C5520">
        <w:rPr>
          <w:rFonts w:cstheme="minorHAnsi"/>
          <w:sz w:val="24"/>
          <w:szCs w:val="24"/>
        </w:rPr>
        <w:lastRenderedPageBreak/>
        <w:t>static capacities)</w:t>
      </w:r>
      <w:r w:rsidR="004C5520">
        <w:rPr>
          <w:rFonts w:cstheme="minorHAnsi"/>
          <w:sz w:val="24"/>
          <w:szCs w:val="24"/>
        </w:rPr>
        <w:t xml:space="preserve">. These two factors combining the high sparsity (most of the nodes </w:t>
      </w:r>
      <w:r w:rsidR="004C5520" w:rsidRPr="00BC6325">
        <w:rPr>
          <w:rFonts w:cstheme="minorHAnsi"/>
          <w:sz w:val="24"/>
          <w:szCs w:val="24"/>
        </w:rPr>
        <w:t>demand</w:t>
      </w:r>
      <w:r w:rsidR="004C5520">
        <w:rPr>
          <w:rFonts w:cstheme="minorHAnsi"/>
          <w:sz w:val="24"/>
          <w:szCs w:val="24"/>
        </w:rPr>
        <w:t xml:space="preserve"> traffic) make the history traffic matrices sequence </w:t>
      </w:r>
      <w:r w:rsidR="00B715F3">
        <w:rPr>
          <w:rFonts w:cstheme="minorHAnsi"/>
          <w:sz w:val="24"/>
          <w:szCs w:val="24"/>
        </w:rPr>
        <w:t>better approximation</w:t>
      </w:r>
      <w:r w:rsidR="004C5520">
        <w:rPr>
          <w:rFonts w:cstheme="minorHAnsi"/>
          <w:sz w:val="24"/>
          <w:szCs w:val="24"/>
        </w:rPr>
        <w:t xml:space="preserve"> </w:t>
      </w:r>
      <w:r w:rsidR="00B715F3">
        <w:rPr>
          <w:rFonts w:cstheme="minorHAnsi"/>
          <w:sz w:val="24"/>
          <w:szCs w:val="24"/>
        </w:rPr>
        <w:t xml:space="preserve">of </w:t>
      </w:r>
      <w:r w:rsidR="004C5520">
        <w:rPr>
          <w:rFonts w:cstheme="minorHAnsi"/>
          <w:sz w:val="24"/>
          <w:szCs w:val="24"/>
        </w:rPr>
        <w:t>the next traffic matri</w:t>
      </w:r>
      <w:r w:rsidR="00B715F3">
        <w:rPr>
          <w:rFonts w:cstheme="minorHAnsi"/>
          <w:sz w:val="24"/>
          <w:szCs w:val="24"/>
        </w:rPr>
        <w:t>x</w:t>
      </w:r>
      <w:r w:rsidR="004C5520">
        <w:rPr>
          <w:rFonts w:cstheme="minorHAnsi"/>
          <w:sz w:val="24"/>
          <w:szCs w:val="24"/>
        </w:rPr>
        <w:t xml:space="preserve">. </w:t>
      </w:r>
      <w:r w:rsidR="009B4247">
        <w:rPr>
          <w:rFonts w:cstheme="minorHAnsi"/>
          <w:sz w:val="24"/>
          <w:szCs w:val="24"/>
        </w:rPr>
        <w:t>A</w:t>
      </w:r>
      <w:r w:rsidR="00665573">
        <w:rPr>
          <w:rFonts w:cstheme="minorHAnsi"/>
          <w:sz w:val="24"/>
          <w:szCs w:val="24"/>
        </w:rPr>
        <w:t>nother evidence for that statement is that there is no change in the performance when number of different traffic matrices to be learned from is increasing.</w:t>
      </w:r>
    </w:p>
    <w:p w14:paraId="623F6814" w14:textId="6CC47A3C" w:rsidR="007520CD" w:rsidRDefault="00E639FD" w:rsidP="00946912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To summarize, I </w:t>
      </w:r>
      <w:r w:rsidR="00972FA8">
        <w:rPr>
          <w:rFonts w:cstheme="minorHAnsi"/>
          <w:sz w:val="24"/>
          <w:szCs w:val="24"/>
        </w:rPr>
        <w:t>enjoyed</w:t>
      </w:r>
      <w:r>
        <w:rPr>
          <w:rFonts w:cstheme="minorHAnsi"/>
          <w:sz w:val="24"/>
          <w:szCs w:val="24"/>
        </w:rPr>
        <w:t xml:space="preserve"> examining and </w:t>
      </w:r>
      <w:r w:rsidR="00701D56">
        <w:rPr>
          <w:sz w:val="24"/>
          <w:szCs w:val="24"/>
        </w:rPr>
        <w:t xml:space="preserve">reproducing </w:t>
      </w:r>
      <w:r>
        <w:rPr>
          <w:rFonts w:cstheme="minorHAnsi"/>
          <w:sz w:val="24"/>
          <w:szCs w:val="24"/>
        </w:rPr>
        <w:t xml:space="preserve">the results from the paper, that helped me to start </w:t>
      </w:r>
      <w:r w:rsidR="007E043B">
        <w:rPr>
          <w:rFonts w:cstheme="minorHAnsi"/>
          <w:sz w:val="24"/>
          <w:szCs w:val="24"/>
        </w:rPr>
        <w:t>gain</w:t>
      </w:r>
      <w:r>
        <w:rPr>
          <w:rFonts w:cstheme="minorHAnsi"/>
          <w:sz w:val="24"/>
          <w:szCs w:val="24"/>
        </w:rPr>
        <w:t xml:space="preserve"> some knowledge </w:t>
      </w:r>
      <w:r w:rsidR="000F2DB1">
        <w:rPr>
          <w:rFonts w:cstheme="minorHAnsi"/>
          <w:sz w:val="24"/>
          <w:szCs w:val="24"/>
        </w:rPr>
        <w:t xml:space="preserve">and experience </w:t>
      </w:r>
      <w:r>
        <w:rPr>
          <w:rFonts w:cstheme="minorHAnsi"/>
          <w:sz w:val="24"/>
          <w:szCs w:val="24"/>
        </w:rPr>
        <w:t xml:space="preserve">about the topics </w:t>
      </w:r>
      <w:r w:rsidR="00054172">
        <w:rPr>
          <w:rFonts w:cstheme="minorHAnsi"/>
          <w:sz w:val="24"/>
          <w:szCs w:val="24"/>
        </w:rPr>
        <w:t xml:space="preserve">and challenges </w:t>
      </w:r>
      <w:r>
        <w:rPr>
          <w:rFonts w:cstheme="minorHAnsi"/>
          <w:sz w:val="24"/>
          <w:szCs w:val="24"/>
        </w:rPr>
        <w:t xml:space="preserve">my research is about to </w:t>
      </w:r>
      <w:r w:rsidR="00676C37">
        <w:rPr>
          <w:rFonts w:cstheme="minorHAnsi"/>
          <w:sz w:val="24"/>
          <w:szCs w:val="24"/>
        </w:rPr>
        <w:t>handle with</w:t>
      </w:r>
      <w:r>
        <w:rPr>
          <w:rFonts w:cstheme="minorHAnsi"/>
          <w:sz w:val="24"/>
          <w:szCs w:val="24"/>
        </w:rPr>
        <w:t>.</w:t>
      </w:r>
      <w:r w:rsidR="006E577F">
        <w:rPr>
          <w:rFonts w:cstheme="minorHAnsi"/>
          <w:sz w:val="24"/>
          <w:szCs w:val="24"/>
        </w:rPr>
        <w:br/>
      </w:r>
      <w:r w:rsidR="000B602A">
        <w:rPr>
          <w:rFonts w:cstheme="minorHAnsi"/>
          <w:sz w:val="24"/>
          <w:szCs w:val="24"/>
        </w:rPr>
        <w:t>Also,</w:t>
      </w:r>
      <w:r>
        <w:rPr>
          <w:rFonts w:cstheme="minorHAnsi"/>
          <w:sz w:val="24"/>
          <w:szCs w:val="24"/>
        </w:rPr>
        <w:t xml:space="preserve"> I would like to thank Asaf </w:t>
      </w:r>
      <w:r w:rsidRPr="00B70F28">
        <w:rPr>
          <w:sz w:val="24"/>
          <w:szCs w:val="24"/>
        </w:rPr>
        <w:t>Valadarsky</w:t>
      </w:r>
      <w:r>
        <w:rPr>
          <w:rFonts w:cstheme="minorHAnsi"/>
          <w:sz w:val="24"/>
          <w:szCs w:val="24"/>
        </w:rPr>
        <w:t xml:space="preserve"> (one of the paper </w:t>
      </w:r>
      <w:r w:rsidR="00315CC7">
        <w:rPr>
          <w:rFonts w:cstheme="minorHAnsi"/>
          <w:sz w:val="24"/>
          <w:szCs w:val="24"/>
        </w:rPr>
        <w:t>authors</w:t>
      </w:r>
      <w:r>
        <w:rPr>
          <w:rFonts w:cstheme="minorHAnsi"/>
          <w:sz w:val="24"/>
          <w:szCs w:val="24"/>
        </w:rPr>
        <w:t>)</w:t>
      </w:r>
      <w:r w:rsidR="000B602A">
        <w:rPr>
          <w:rFonts w:cstheme="minorHAnsi"/>
          <w:sz w:val="24"/>
          <w:szCs w:val="24"/>
        </w:rPr>
        <w:t xml:space="preserve"> </w:t>
      </w:r>
      <w:r w:rsidR="00B274E4">
        <w:rPr>
          <w:rFonts w:cstheme="minorHAnsi"/>
          <w:sz w:val="24"/>
          <w:szCs w:val="24"/>
        </w:rPr>
        <w:t>for helping</w:t>
      </w:r>
      <w:r w:rsidR="000B602A">
        <w:rPr>
          <w:rFonts w:cstheme="minorHAnsi"/>
          <w:sz w:val="24"/>
          <w:szCs w:val="24"/>
        </w:rPr>
        <w:t xml:space="preserve"> me and </w:t>
      </w:r>
      <w:r w:rsidR="00B274E4">
        <w:rPr>
          <w:rFonts w:cstheme="minorHAnsi"/>
          <w:sz w:val="24"/>
          <w:szCs w:val="24"/>
        </w:rPr>
        <w:t>sharing with me</w:t>
      </w:r>
      <w:r w:rsidR="000B602A">
        <w:rPr>
          <w:rFonts w:cstheme="minorHAnsi"/>
          <w:sz w:val="24"/>
          <w:szCs w:val="24"/>
        </w:rPr>
        <w:t xml:space="preserve"> parts of his code.</w:t>
      </w:r>
    </w:p>
    <w:p w14:paraId="1835F47A" w14:textId="77777777" w:rsidR="00535148" w:rsidRDefault="00535148" w:rsidP="00946912">
      <w:pPr>
        <w:rPr>
          <w:sz w:val="24"/>
          <w:szCs w:val="24"/>
        </w:rPr>
      </w:pPr>
    </w:p>
    <w:p w14:paraId="46A88A32" w14:textId="77777777" w:rsidR="0094508A" w:rsidRDefault="0094508A" w:rsidP="0094691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76BC17" w14:textId="7593EAED" w:rsidR="009D6669" w:rsidRDefault="00806FE2" w:rsidP="00946912">
      <w:pPr>
        <w:pStyle w:val="Heading1"/>
      </w:pPr>
      <w:bookmarkStart w:id="46" w:name="_References"/>
      <w:bookmarkStart w:id="47" w:name="_Toc50364395"/>
      <w:bookmarkEnd w:id="46"/>
      <w:r>
        <w:lastRenderedPageBreak/>
        <w:t>References</w:t>
      </w:r>
      <w:bookmarkEnd w:id="47"/>
    </w:p>
    <w:p w14:paraId="34578098" w14:textId="77AC21EE" w:rsidR="00806FE2" w:rsidRPr="00FB28CE" w:rsidRDefault="00C57E74" w:rsidP="0094691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[1] </w:t>
      </w:r>
      <w:r w:rsidR="00B70F28" w:rsidRPr="00FB28CE">
        <w:rPr>
          <w:sz w:val="24"/>
          <w:szCs w:val="24"/>
        </w:rPr>
        <w:t xml:space="preserve">Valadarsky, A., </w:t>
      </w:r>
      <w:proofErr w:type="spellStart"/>
      <w:r w:rsidR="00B70F28" w:rsidRPr="00FB28CE">
        <w:rPr>
          <w:sz w:val="24"/>
          <w:szCs w:val="24"/>
        </w:rPr>
        <w:t>Schapira</w:t>
      </w:r>
      <w:proofErr w:type="spellEnd"/>
      <w:r w:rsidR="00B70F28" w:rsidRPr="00FB28CE">
        <w:rPr>
          <w:sz w:val="24"/>
          <w:szCs w:val="24"/>
        </w:rPr>
        <w:t xml:space="preserve">, M., </w:t>
      </w:r>
      <w:proofErr w:type="spellStart"/>
      <w:r w:rsidR="00B70F28" w:rsidRPr="00FB28CE">
        <w:rPr>
          <w:sz w:val="24"/>
          <w:szCs w:val="24"/>
        </w:rPr>
        <w:t>Shahaf</w:t>
      </w:r>
      <w:proofErr w:type="spellEnd"/>
      <w:r w:rsidR="00B70F28" w:rsidRPr="00FB28CE">
        <w:rPr>
          <w:sz w:val="24"/>
          <w:szCs w:val="24"/>
        </w:rPr>
        <w:t>, D., &amp; Tamar, A. (2017, November). Learning to route. In Proceedings of the 16th ACM workshop on hot topics in networks (pp. 185-191).</w:t>
      </w:r>
    </w:p>
    <w:p w14:paraId="06D8403B" w14:textId="490705EF" w:rsidR="0006180A" w:rsidRPr="00FB28CE" w:rsidRDefault="00C57E74" w:rsidP="0094691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[2] </w:t>
      </w:r>
      <w:r w:rsidR="0006180A" w:rsidRPr="00FB28CE">
        <w:rPr>
          <w:sz w:val="24"/>
          <w:szCs w:val="24"/>
        </w:rPr>
        <w:t xml:space="preserve">Azar, Y., Cohen, E., Fiat, A., Kaplan, H., &amp; </w:t>
      </w:r>
      <w:proofErr w:type="spellStart"/>
      <w:r w:rsidR="0006180A" w:rsidRPr="00FB28CE">
        <w:rPr>
          <w:sz w:val="24"/>
          <w:szCs w:val="24"/>
        </w:rPr>
        <w:t>Räcke</w:t>
      </w:r>
      <w:proofErr w:type="spellEnd"/>
      <w:r w:rsidR="0006180A" w:rsidRPr="00FB28CE">
        <w:rPr>
          <w:sz w:val="24"/>
          <w:szCs w:val="24"/>
        </w:rPr>
        <w:t>, H. (2004). Optimal oblivious routing in polynomial time. Journal of Computer and System Sciences, 69(3), 383-394.</w:t>
      </w:r>
      <w:r w:rsidR="0006180A" w:rsidRPr="00FB28CE">
        <w:rPr>
          <w:rFonts w:cs="Arial"/>
          <w:sz w:val="24"/>
          <w:szCs w:val="24"/>
          <w:rtl/>
        </w:rPr>
        <w:t>‏</w:t>
      </w:r>
    </w:p>
    <w:p w14:paraId="3DEECC04" w14:textId="79679D41" w:rsidR="00B70F28" w:rsidRPr="00FB28CE" w:rsidRDefault="00773A7B" w:rsidP="0094691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[3] </w:t>
      </w:r>
      <w:r w:rsidR="00B70F28" w:rsidRPr="00FB28CE">
        <w:rPr>
          <w:sz w:val="24"/>
          <w:szCs w:val="24"/>
        </w:rPr>
        <w:t>Applegate, D., &amp; Cohen, E. (2006). Making routing robust to changing traffic demands: algorithms and evaluation. IEEE/ACM Transactions on Networking, 14(6), 1193-1206.</w:t>
      </w:r>
      <w:r w:rsidR="00B70F28" w:rsidRPr="00FB28CE">
        <w:rPr>
          <w:rFonts w:cs="Arial"/>
          <w:sz w:val="24"/>
          <w:szCs w:val="24"/>
          <w:rtl/>
        </w:rPr>
        <w:t>‏</w:t>
      </w:r>
    </w:p>
    <w:p w14:paraId="5F153FBC" w14:textId="5087C299" w:rsidR="00107431" w:rsidRPr="00FB28CE" w:rsidRDefault="00773A7B" w:rsidP="0094691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[4] </w:t>
      </w:r>
      <w:proofErr w:type="spellStart"/>
      <w:r w:rsidR="00107431" w:rsidRPr="00FB28CE">
        <w:rPr>
          <w:sz w:val="24"/>
          <w:szCs w:val="24"/>
        </w:rPr>
        <w:t>Roughan</w:t>
      </w:r>
      <w:proofErr w:type="spellEnd"/>
      <w:r w:rsidR="00107431" w:rsidRPr="00FB28CE">
        <w:rPr>
          <w:sz w:val="24"/>
          <w:szCs w:val="24"/>
        </w:rPr>
        <w:t xml:space="preserve">, Matthew, et al. "Experience in measuring internet backbone traffic variability: Models metrics, measurements and meaning." </w:t>
      </w:r>
      <w:proofErr w:type="spellStart"/>
      <w:r w:rsidR="00107431" w:rsidRPr="00FB28CE">
        <w:rPr>
          <w:sz w:val="24"/>
          <w:szCs w:val="24"/>
        </w:rPr>
        <w:t>Teletraffic</w:t>
      </w:r>
      <w:proofErr w:type="spellEnd"/>
      <w:r w:rsidR="00107431" w:rsidRPr="00FB28CE">
        <w:rPr>
          <w:sz w:val="24"/>
          <w:szCs w:val="24"/>
        </w:rPr>
        <w:t xml:space="preserve"> Science and Engineering. Vol. 5. Elsevier, 2003. 379-388.</w:t>
      </w:r>
      <w:r w:rsidR="00107431" w:rsidRPr="00FB28CE">
        <w:rPr>
          <w:sz w:val="24"/>
          <w:szCs w:val="24"/>
          <w:rtl/>
        </w:rPr>
        <w:t>‏</w:t>
      </w:r>
    </w:p>
    <w:p w14:paraId="08EC649D" w14:textId="2911DFB6" w:rsidR="0042045C" w:rsidRPr="00AE46A4" w:rsidRDefault="0042045C" w:rsidP="00946912">
      <w:pPr>
        <w:rPr>
          <w:sz w:val="24"/>
          <w:szCs w:val="24"/>
        </w:rPr>
      </w:pPr>
    </w:p>
    <w:sectPr w:rsidR="0042045C" w:rsidRPr="00AE46A4" w:rsidSect="009D6669">
      <w:footerReference w:type="default" r:id="rId92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0" w:author="Orda Ariel" w:date="2020-09-06T15:01:00Z" w:initials="OA">
    <w:p w14:paraId="08118FB3" w14:textId="0BD6083C" w:rsidR="00582DC7" w:rsidRDefault="00582DC7">
      <w:pPr>
        <w:pStyle w:val="CommentText"/>
      </w:pPr>
      <w:r>
        <w:rPr>
          <w:rStyle w:val="CommentReference"/>
        </w:rPr>
        <w:annotationRef/>
      </w:r>
      <w:r>
        <w:t>"Most congested … C" – unclear what this means to say.</w:t>
      </w:r>
    </w:p>
  </w:comment>
  <w:comment w:id="31" w:author="Orda Ariel" w:date="2020-09-06T15:01:00Z" w:initials="OA">
    <w:p w14:paraId="6F69B552" w14:textId="77777777" w:rsidR="00582DC7" w:rsidRDefault="00582DC7">
      <w:pPr>
        <w:pStyle w:val="CommentText"/>
      </w:pPr>
      <w:r>
        <w:rPr>
          <w:rStyle w:val="CommentReference"/>
        </w:rPr>
        <w:annotationRef/>
      </w:r>
      <w:r>
        <w:t>Same for "</w:t>
      </w:r>
      <w:proofErr w:type="gramStart"/>
      <w:r>
        <w:t>Worst..</w:t>
      </w:r>
      <w:proofErr w:type="spellStart"/>
      <w:proofErr w:type="gramEnd"/>
      <w:r>
        <w:t>conesgtion</w:t>
      </w:r>
      <w:proofErr w:type="spellEnd"/>
      <w:r>
        <w:t>"</w:t>
      </w:r>
    </w:p>
    <w:p w14:paraId="7540EABA" w14:textId="55F12508" w:rsidR="00582DC7" w:rsidRDefault="00582DC7">
      <w:pPr>
        <w:pStyle w:val="CommentText"/>
      </w:pPr>
      <w:r>
        <w:t>And</w:t>
      </w:r>
    </w:p>
    <w:p w14:paraId="63677707" w14:textId="4BDF7AB8" w:rsidR="00582DC7" w:rsidRDefault="00582DC7">
      <w:pPr>
        <w:pStyle w:val="CommentText"/>
      </w:pPr>
      <w:r>
        <w:t>"Best… demands"</w:t>
      </w:r>
    </w:p>
  </w:comment>
  <w:comment w:id="33" w:author="Orda Ariel" w:date="2020-09-06T15:03:00Z" w:initials="OA">
    <w:p w14:paraId="48AC6198" w14:textId="011BAC7E" w:rsidR="00582DC7" w:rsidRDefault="00582DC7">
      <w:pPr>
        <w:pStyle w:val="CommentText"/>
      </w:pPr>
      <w:r>
        <w:rPr>
          <w:rStyle w:val="CommentReference"/>
        </w:rPr>
        <w:annotationRef/>
      </w:r>
      <w:r>
        <w:t>Such as or namely?</w:t>
      </w:r>
    </w:p>
  </w:comment>
  <w:comment w:id="34" w:author="Orda Ariel" w:date="2020-09-06T15:03:00Z" w:initials="OA">
    <w:p w14:paraId="489CBA5E" w14:textId="6CC9ABB9" w:rsidR="00582DC7" w:rsidRDefault="00582DC7">
      <w:pPr>
        <w:pStyle w:val="CommentText"/>
      </w:pPr>
      <w:r>
        <w:rPr>
          <w:rStyle w:val="CommentReference"/>
        </w:rPr>
        <w:annotationRef/>
      </w:r>
      <w:r>
        <w:t>You write "the… agent" – but have you introduced it in the text, explained what it is?</w:t>
      </w:r>
    </w:p>
  </w:comment>
  <w:comment w:id="35" w:author="Orda Ariel" w:date="2020-09-06T15:04:00Z" w:initials="OA">
    <w:p w14:paraId="5A5D6B37" w14:textId="46A54DFD" w:rsidR="00582DC7" w:rsidRDefault="00582DC7">
      <w:pPr>
        <w:pStyle w:val="CommentText"/>
      </w:pPr>
      <w:r>
        <w:rPr>
          <w:rStyle w:val="CommentReference"/>
        </w:rPr>
        <w:annotationRef/>
      </w:r>
      <w:r>
        <w:t>Not clear what is written here.</w:t>
      </w:r>
    </w:p>
  </w:comment>
  <w:comment w:id="36" w:author="Orda Ariel" w:date="2020-09-06T15:06:00Z" w:initials="OA">
    <w:p w14:paraId="772BE91B" w14:textId="319CC634" w:rsidR="00582DC7" w:rsidRDefault="00582DC7">
      <w:pPr>
        <w:pStyle w:val="CommentText"/>
      </w:pPr>
      <w:r>
        <w:rPr>
          <w:rStyle w:val="CommentReference"/>
        </w:rPr>
        <w:annotationRef/>
      </w:r>
      <w:r>
        <w:t>With respect to?</w:t>
      </w:r>
    </w:p>
  </w:comment>
  <w:comment w:id="39" w:author="Orda Ariel" w:date="2020-09-06T15:07:00Z" w:initials="OA">
    <w:p w14:paraId="6E67D008" w14:textId="262AA85B" w:rsidR="00582DC7" w:rsidRDefault="00582DC7">
      <w:pPr>
        <w:pStyle w:val="CommentText"/>
      </w:pPr>
      <w:r>
        <w:rPr>
          <w:rStyle w:val="CommentReference"/>
        </w:rPr>
        <w:annotationRef/>
      </w:r>
      <w:r>
        <w:t>Of [XXX]</w:t>
      </w:r>
    </w:p>
  </w:comment>
  <w:comment w:id="41" w:author="Ariel Orda" w:date="2020-09-07T06:23:00Z" w:initials="AO">
    <w:p w14:paraId="11FBAC32" w14:textId="41714A51" w:rsidR="00D65FE4" w:rsidRDefault="00D65FE4">
      <w:pPr>
        <w:pStyle w:val="CommentText"/>
      </w:pPr>
      <w:r>
        <w:rPr>
          <w:rStyle w:val="CommentReference"/>
        </w:rPr>
        <w:annotationRef/>
      </w:r>
      <w:r>
        <w:t>Not clear what you mean here.</w:t>
      </w:r>
    </w:p>
  </w:comment>
  <w:comment w:id="40" w:author="Orda Ariel" w:date="2020-09-06T15:12:00Z" w:initials="OA">
    <w:p w14:paraId="6CA84477" w14:textId="3EAFFFE3" w:rsidR="001146BB" w:rsidRDefault="001146BB">
      <w:pPr>
        <w:pStyle w:val="CommentText"/>
      </w:pPr>
      <w:r>
        <w:rPr>
          <w:rStyle w:val="CommentReference"/>
        </w:rPr>
        <w:annotationRef/>
      </w:r>
      <w:r>
        <w:t>Not clear what this "plug" does.</w:t>
      </w:r>
    </w:p>
  </w:comment>
  <w:comment w:id="42" w:author="Orda Ariel" w:date="2020-09-06T15:12:00Z" w:initials="OA">
    <w:p w14:paraId="27590625" w14:textId="77777777" w:rsidR="00780AD9" w:rsidRDefault="00780AD9" w:rsidP="00780AD9">
      <w:pPr>
        <w:pStyle w:val="CommentText"/>
      </w:pPr>
      <w:r>
        <w:rPr>
          <w:rStyle w:val="CommentReference"/>
        </w:rPr>
        <w:annotationRef/>
      </w:r>
      <w:r>
        <w:t>Not clear what this "plug" does.</w:t>
      </w:r>
    </w:p>
  </w:comment>
  <w:comment w:id="45" w:author="Orda Ariel" w:date="2020-09-06T15:24:00Z" w:initials="OA">
    <w:p w14:paraId="55D96AF7" w14:textId="673A3B7C" w:rsidR="00B274E4" w:rsidRDefault="00B274E4">
      <w:pPr>
        <w:pStyle w:val="CommentText"/>
      </w:pPr>
      <w:r>
        <w:rPr>
          <w:rStyle w:val="CommentReference"/>
        </w:rPr>
        <w:annotationRef/>
      </w:r>
      <w:proofErr w:type="gramStart"/>
      <w:r>
        <w:t>Actually, why</w:t>
      </w:r>
      <w:proofErr w:type="gramEnd"/>
      <w:r>
        <w:t xml:space="preserve"> not consider a routing algorithm that routes not according to the min sum of link weights but according to the bottleneck value i.e. the path with a min value of the max weight along it?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8118FB3" w15:done="1"/>
  <w15:commentEx w15:paraId="63677707" w15:done="1"/>
  <w15:commentEx w15:paraId="48AC6198" w15:done="1"/>
  <w15:commentEx w15:paraId="489CBA5E" w15:done="1"/>
  <w15:commentEx w15:paraId="5A5D6B37" w15:done="1"/>
  <w15:commentEx w15:paraId="772BE91B" w15:done="1"/>
  <w15:commentEx w15:paraId="6E67D008" w15:done="1"/>
  <w15:commentEx w15:paraId="11FBAC32" w15:done="1"/>
  <w15:commentEx w15:paraId="6CA84477" w15:done="1"/>
  <w15:commentEx w15:paraId="27590625" w15:done="1"/>
  <w15:commentEx w15:paraId="55D96AF7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8118FB3" w16cid:durableId="22FF803A"/>
  <w16cid:commentId w16cid:paraId="63677707" w16cid:durableId="22FF803B"/>
  <w16cid:commentId w16cid:paraId="48AC6198" w16cid:durableId="22FF803D"/>
  <w16cid:commentId w16cid:paraId="489CBA5E" w16cid:durableId="22FF803E"/>
  <w16cid:commentId w16cid:paraId="5A5D6B37" w16cid:durableId="22FF803F"/>
  <w16cid:commentId w16cid:paraId="772BE91B" w16cid:durableId="22FF8042"/>
  <w16cid:commentId w16cid:paraId="6E67D008" w16cid:durableId="22FF8043"/>
  <w16cid:commentId w16cid:paraId="11FBAC32" w16cid:durableId="23005077"/>
  <w16cid:commentId w16cid:paraId="6CA84477" w16cid:durableId="22FF8045"/>
  <w16cid:commentId w16cid:paraId="27590625" w16cid:durableId="23007D85"/>
  <w16cid:commentId w16cid:paraId="55D96AF7" w16cid:durableId="22FF80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12B0A5" w14:textId="77777777" w:rsidR="005B7A3A" w:rsidRDefault="005B7A3A" w:rsidP="009D6669">
      <w:pPr>
        <w:spacing w:after="0" w:line="240" w:lineRule="auto"/>
      </w:pPr>
      <w:r>
        <w:separator/>
      </w:r>
    </w:p>
  </w:endnote>
  <w:endnote w:type="continuationSeparator" w:id="0">
    <w:p w14:paraId="2D2836DB" w14:textId="77777777" w:rsidR="005B7A3A" w:rsidRDefault="005B7A3A" w:rsidP="009D6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9224902"/>
      <w:docPartObj>
        <w:docPartGallery w:val="Page Numbers (Bottom of Page)"/>
        <w:docPartUnique/>
      </w:docPartObj>
    </w:sdtPr>
    <w:sdtEndPr/>
    <w:sdtContent>
      <w:p w14:paraId="71501ED5" w14:textId="03FC97D1" w:rsidR="00E639FD" w:rsidRDefault="00E639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74E4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14:paraId="6F3BCEE5" w14:textId="77777777" w:rsidR="00E639FD" w:rsidRDefault="00E639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DCE99E" w14:textId="77777777" w:rsidR="005B7A3A" w:rsidRDefault="005B7A3A" w:rsidP="009D6669">
      <w:pPr>
        <w:spacing w:after="0" w:line="240" w:lineRule="auto"/>
      </w:pPr>
      <w:r>
        <w:separator/>
      </w:r>
    </w:p>
  </w:footnote>
  <w:footnote w:type="continuationSeparator" w:id="0">
    <w:p w14:paraId="73F6FC2D" w14:textId="77777777" w:rsidR="005B7A3A" w:rsidRDefault="005B7A3A" w:rsidP="009D6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63CD5"/>
    <w:multiLevelType w:val="hybridMultilevel"/>
    <w:tmpl w:val="0130D6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117F67"/>
    <w:multiLevelType w:val="hybridMultilevel"/>
    <w:tmpl w:val="B47EB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E2A58"/>
    <w:multiLevelType w:val="hybridMultilevel"/>
    <w:tmpl w:val="3514C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F7B3A"/>
    <w:multiLevelType w:val="hybridMultilevel"/>
    <w:tmpl w:val="7D06F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13849"/>
    <w:multiLevelType w:val="hybridMultilevel"/>
    <w:tmpl w:val="CFA0D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12B02"/>
    <w:multiLevelType w:val="hybridMultilevel"/>
    <w:tmpl w:val="38521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3666E"/>
    <w:multiLevelType w:val="hybridMultilevel"/>
    <w:tmpl w:val="93E43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15B07"/>
    <w:multiLevelType w:val="hybridMultilevel"/>
    <w:tmpl w:val="B6B03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E1EDE"/>
    <w:multiLevelType w:val="hybridMultilevel"/>
    <w:tmpl w:val="C804F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0B59A8"/>
    <w:multiLevelType w:val="hybridMultilevel"/>
    <w:tmpl w:val="22EAB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307108"/>
    <w:multiLevelType w:val="hybridMultilevel"/>
    <w:tmpl w:val="1B029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D85703"/>
    <w:multiLevelType w:val="hybridMultilevel"/>
    <w:tmpl w:val="BC4E7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222CB6"/>
    <w:multiLevelType w:val="hybridMultilevel"/>
    <w:tmpl w:val="C0C4A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247E01"/>
    <w:multiLevelType w:val="hybridMultilevel"/>
    <w:tmpl w:val="696E2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4C40F6"/>
    <w:multiLevelType w:val="hybridMultilevel"/>
    <w:tmpl w:val="21400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FE6B5A"/>
    <w:multiLevelType w:val="hybridMultilevel"/>
    <w:tmpl w:val="6758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2217AB"/>
    <w:multiLevelType w:val="hybridMultilevel"/>
    <w:tmpl w:val="69A8F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4C5E79"/>
    <w:multiLevelType w:val="hybridMultilevel"/>
    <w:tmpl w:val="4192E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8C458D"/>
    <w:multiLevelType w:val="hybridMultilevel"/>
    <w:tmpl w:val="FF9E0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9327A9"/>
    <w:multiLevelType w:val="hybridMultilevel"/>
    <w:tmpl w:val="D24A0C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CD12B33"/>
    <w:multiLevelType w:val="hybridMultilevel"/>
    <w:tmpl w:val="F8DCA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0"/>
  </w:num>
  <w:num w:numId="3">
    <w:abstractNumId w:val="19"/>
  </w:num>
  <w:num w:numId="4">
    <w:abstractNumId w:val="8"/>
  </w:num>
  <w:num w:numId="5">
    <w:abstractNumId w:val="18"/>
  </w:num>
  <w:num w:numId="6">
    <w:abstractNumId w:val="11"/>
  </w:num>
  <w:num w:numId="7">
    <w:abstractNumId w:val="12"/>
  </w:num>
  <w:num w:numId="8">
    <w:abstractNumId w:val="4"/>
  </w:num>
  <w:num w:numId="9">
    <w:abstractNumId w:val="15"/>
  </w:num>
  <w:num w:numId="10">
    <w:abstractNumId w:val="2"/>
  </w:num>
  <w:num w:numId="11">
    <w:abstractNumId w:val="7"/>
  </w:num>
  <w:num w:numId="12">
    <w:abstractNumId w:val="6"/>
  </w:num>
  <w:num w:numId="13">
    <w:abstractNumId w:val="1"/>
  </w:num>
  <w:num w:numId="14">
    <w:abstractNumId w:val="17"/>
  </w:num>
  <w:num w:numId="15">
    <w:abstractNumId w:val="16"/>
  </w:num>
  <w:num w:numId="16">
    <w:abstractNumId w:val="10"/>
  </w:num>
  <w:num w:numId="17">
    <w:abstractNumId w:val="13"/>
  </w:num>
  <w:num w:numId="18">
    <w:abstractNumId w:val="14"/>
  </w:num>
  <w:num w:numId="19">
    <w:abstractNumId w:val="3"/>
  </w:num>
  <w:num w:numId="20">
    <w:abstractNumId w:val="5"/>
  </w:num>
  <w:num w:numId="21">
    <w:abstractNumId w:val="9"/>
  </w:num>
  <w:num w:numId="22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Ido Yehezkel">
    <w15:presenceInfo w15:providerId="AD" w15:userId="S::idoye@campus.technion.ac.il::58418dbe-f799-4785-8834-40e99cc24dc1"/>
  </w15:person>
  <w15:person w15:author="Orda Ariel">
    <w15:presenceInfo w15:providerId="AD" w15:userId="S-1-5-21-875234899-1626871297-367356602-1545"/>
  </w15:person>
  <w15:person w15:author="Ariel Orda">
    <w15:presenceInfo w15:providerId="None" w15:userId="Ariel Or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gutterAtTop/>
  <w:proofState w:spelling="clean" w:grammar="clean"/>
  <w:trackRevisions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B6F"/>
    <w:rsid w:val="00000217"/>
    <w:rsid w:val="00005CA9"/>
    <w:rsid w:val="00006B7E"/>
    <w:rsid w:val="00011ED3"/>
    <w:rsid w:val="000120BB"/>
    <w:rsid w:val="000136AC"/>
    <w:rsid w:val="000219BF"/>
    <w:rsid w:val="00021F68"/>
    <w:rsid w:val="0002241B"/>
    <w:rsid w:val="00022D77"/>
    <w:rsid w:val="00025A0F"/>
    <w:rsid w:val="00027439"/>
    <w:rsid w:val="000307A5"/>
    <w:rsid w:val="00032609"/>
    <w:rsid w:val="00033B6F"/>
    <w:rsid w:val="00036427"/>
    <w:rsid w:val="0003721B"/>
    <w:rsid w:val="000413FC"/>
    <w:rsid w:val="00046E5F"/>
    <w:rsid w:val="000517BB"/>
    <w:rsid w:val="00051948"/>
    <w:rsid w:val="00052B85"/>
    <w:rsid w:val="000532BD"/>
    <w:rsid w:val="00054172"/>
    <w:rsid w:val="00057604"/>
    <w:rsid w:val="0006180A"/>
    <w:rsid w:val="00071059"/>
    <w:rsid w:val="00071C6E"/>
    <w:rsid w:val="00077285"/>
    <w:rsid w:val="00081D0A"/>
    <w:rsid w:val="000866D6"/>
    <w:rsid w:val="00087FE8"/>
    <w:rsid w:val="000905DA"/>
    <w:rsid w:val="000913A2"/>
    <w:rsid w:val="00091881"/>
    <w:rsid w:val="00092AD1"/>
    <w:rsid w:val="0009519E"/>
    <w:rsid w:val="000A233B"/>
    <w:rsid w:val="000A33B1"/>
    <w:rsid w:val="000A7269"/>
    <w:rsid w:val="000B24B7"/>
    <w:rsid w:val="000B25CB"/>
    <w:rsid w:val="000B54BD"/>
    <w:rsid w:val="000B602A"/>
    <w:rsid w:val="000C1E83"/>
    <w:rsid w:val="000C3BE7"/>
    <w:rsid w:val="000C57A2"/>
    <w:rsid w:val="000C69F2"/>
    <w:rsid w:val="000D0666"/>
    <w:rsid w:val="000F2DB1"/>
    <w:rsid w:val="000F6739"/>
    <w:rsid w:val="0010086C"/>
    <w:rsid w:val="00101EF9"/>
    <w:rsid w:val="00103C5A"/>
    <w:rsid w:val="00104984"/>
    <w:rsid w:val="00104C08"/>
    <w:rsid w:val="00107431"/>
    <w:rsid w:val="0011109B"/>
    <w:rsid w:val="001146BB"/>
    <w:rsid w:val="0011711D"/>
    <w:rsid w:val="00121DFF"/>
    <w:rsid w:val="001314B0"/>
    <w:rsid w:val="00131C22"/>
    <w:rsid w:val="00135F93"/>
    <w:rsid w:val="001360C1"/>
    <w:rsid w:val="001441ED"/>
    <w:rsid w:val="00146943"/>
    <w:rsid w:val="00160CFD"/>
    <w:rsid w:val="0016223C"/>
    <w:rsid w:val="001624D9"/>
    <w:rsid w:val="00165585"/>
    <w:rsid w:val="00165FC1"/>
    <w:rsid w:val="001668A1"/>
    <w:rsid w:val="001673D2"/>
    <w:rsid w:val="001676AB"/>
    <w:rsid w:val="00173A90"/>
    <w:rsid w:val="0017557D"/>
    <w:rsid w:val="0017664D"/>
    <w:rsid w:val="00176933"/>
    <w:rsid w:val="00176DAC"/>
    <w:rsid w:val="00183C22"/>
    <w:rsid w:val="001848A9"/>
    <w:rsid w:val="00196CFC"/>
    <w:rsid w:val="00196DBF"/>
    <w:rsid w:val="001A05B7"/>
    <w:rsid w:val="001A0ADA"/>
    <w:rsid w:val="001A423E"/>
    <w:rsid w:val="001A6861"/>
    <w:rsid w:val="001B6ADC"/>
    <w:rsid w:val="001C3CD1"/>
    <w:rsid w:val="001C3D26"/>
    <w:rsid w:val="001C4CB8"/>
    <w:rsid w:val="001D2096"/>
    <w:rsid w:val="001D2106"/>
    <w:rsid w:val="001D3C25"/>
    <w:rsid w:val="001D6BE9"/>
    <w:rsid w:val="001E27DF"/>
    <w:rsid w:val="001E5007"/>
    <w:rsid w:val="001E7E17"/>
    <w:rsid w:val="001F1588"/>
    <w:rsid w:val="001F5F36"/>
    <w:rsid w:val="001F7C2A"/>
    <w:rsid w:val="00202F26"/>
    <w:rsid w:val="00204F84"/>
    <w:rsid w:val="002123B1"/>
    <w:rsid w:val="00214628"/>
    <w:rsid w:val="002171D6"/>
    <w:rsid w:val="002179C4"/>
    <w:rsid w:val="0022103F"/>
    <w:rsid w:val="00221A76"/>
    <w:rsid w:val="0022230E"/>
    <w:rsid w:val="002313EC"/>
    <w:rsid w:val="0023254F"/>
    <w:rsid w:val="00232807"/>
    <w:rsid w:val="002340A9"/>
    <w:rsid w:val="002421BF"/>
    <w:rsid w:val="0024277F"/>
    <w:rsid w:val="002453C7"/>
    <w:rsid w:val="002459B6"/>
    <w:rsid w:val="00251970"/>
    <w:rsid w:val="00251BC1"/>
    <w:rsid w:val="00252C94"/>
    <w:rsid w:val="00253C9E"/>
    <w:rsid w:val="00257439"/>
    <w:rsid w:val="00272A26"/>
    <w:rsid w:val="00273457"/>
    <w:rsid w:val="00274A2B"/>
    <w:rsid w:val="002761E3"/>
    <w:rsid w:val="00280EC2"/>
    <w:rsid w:val="002820C6"/>
    <w:rsid w:val="00285285"/>
    <w:rsid w:val="00286BD3"/>
    <w:rsid w:val="0029141A"/>
    <w:rsid w:val="00292CF4"/>
    <w:rsid w:val="002971AB"/>
    <w:rsid w:val="002A09F6"/>
    <w:rsid w:val="002A1C88"/>
    <w:rsid w:val="002A2189"/>
    <w:rsid w:val="002A46F9"/>
    <w:rsid w:val="002A65B4"/>
    <w:rsid w:val="002A69AD"/>
    <w:rsid w:val="002B027C"/>
    <w:rsid w:val="002B082C"/>
    <w:rsid w:val="002B58BE"/>
    <w:rsid w:val="002B6880"/>
    <w:rsid w:val="002C6E30"/>
    <w:rsid w:val="002D07FF"/>
    <w:rsid w:val="002D0D69"/>
    <w:rsid w:val="002D1E1B"/>
    <w:rsid w:val="002D3F8B"/>
    <w:rsid w:val="002D4DC7"/>
    <w:rsid w:val="002E6681"/>
    <w:rsid w:val="002F095F"/>
    <w:rsid w:val="002F22FE"/>
    <w:rsid w:val="002F2A2A"/>
    <w:rsid w:val="002F3495"/>
    <w:rsid w:val="002F5E59"/>
    <w:rsid w:val="002F67A9"/>
    <w:rsid w:val="00303F7C"/>
    <w:rsid w:val="00304E60"/>
    <w:rsid w:val="00306254"/>
    <w:rsid w:val="00307811"/>
    <w:rsid w:val="00307E05"/>
    <w:rsid w:val="00307F9C"/>
    <w:rsid w:val="00315CC7"/>
    <w:rsid w:val="00321CE6"/>
    <w:rsid w:val="00332BE5"/>
    <w:rsid w:val="00333275"/>
    <w:rsid w:val="0034524A"/>
    <w:rsid w:val="003463A0"/>
    <w:rsid w:val="003465FF"/>
    <w:rsid w:val="00346FE2"/>
    <w:rsid w:val="00356F13"/>
    <w:rsid w:val="00360EA4"/>
    <w:rsid w:val="003611C0"/>
    <w:rsid w:val="00361B21"/>
    <w:rsid w:val="00362487"/>
    <w:rsid w:val="00365228"/>
    <w:rsid w:val="00366B77"/>
    <w:rsid w:val="0037026A"/>
    <w:rsid w:val="0039066A"/>
    <w:rsid w:val="00391548"/>
    <w:rsid w:val="00391B3B"/>
    <w:rsid w:val="00393B20"/>
    <w:rsid w:val="0039771D"/>
    <w:rsid w:val="003A34D9"/>
    <w:rsid w:val="003A45F3"/>
    <w:rsid w:val="003A4824"/>
    <w:rsid w:val="003A5634"/>
    <w:rsid w:val="003B242E"/>
    <w:rsid w:val="003B4051"/>
    <w:rsid w:val="003B587B"/>
    <w:rsid w:val="003B5ED9"/>
    <w:rsid w:val="003C19BF"/>
    <w:rsid w:val="003C5003"/>
    <w:rsid w:val="003C581B"/>
    <w:rsid w:val="003C73AA"/>
    <w:rsid w:val="003C7DED"/>
    <w:rsid w:val="003D0E77"/>
    <w:rsid w:val="003D15AE"/>
    <w:rsid w:val="003D16F5"/>
    <w:rsid w:val="003D6747"/>
    <w:rsid w:val="003E0781"/>
    <w:rsid w:val="003E0A81"/>
    <w:rsid w:val="003E6203"/>
    <w:rsid w:val="003F5DD4"/>
    <w:rsid w:val="003F7B6E"/>
    <w:rsid w:val="003F7D48"/>
    <w:rsid w:val="004009E2"/>
    <w:rsid w:val="00401219"/>
    <w:rsid w:val="00401530"/>
    <w:rsid w:val="00410421"/>
    <w:rsid w:val="004110F9"/>
    <w:rsid w:val="00416AA3"/>
    <w:rsid w:val="0042045C"/>
    <w:rsid w:val="00420D53"/>
    <w:rsid w:val="00420F7B"/>
    <w:rsid w:val="00421182"/>
    <w:rsid w:val="004211AF"/>
    <w:rsid w:val="0042130E"/>
    <w:rsid w:val="00421BB1"/>
    <w:rsid w:val="00437099"/>
    <w:rsid w:val="00455210"/>
    <w:rsid w:val="004566A3"/>
    <w:rsid w:val="004669FF"/>
    <w:rsid w:val="004673CF"/>
    <w:rsid w:val="00473E01"/>
    <w:rsid w:val="00477B01"/>
    <w:rsid w:val="00480E4C"/>
    <w:rsid w:val="00481D9F"/>
    <w:rsid w:val="0048774A"/>
    <w:rsid w:val="00493CD0"/>
    <w:rsid w:val="004974FF"/>
    <w:rsid w:val="004975C5"/>
    <w:rsid w:val="004A12D4"/>
    <w:rsid w:val="004B4027"/>
    <w:rsid w:val="004B4FC1"/>
    <w:rsid w:val="004C044E"/>
    <w:rsid w:val="004C0937"/>
    <w:rsid w:val="004C28F0"/>
    <w:rsid w:val="004C438F"/>
    <w:rsid w:val="004C5520"/>
    <w:rsid w:val="004C746B"/>
    <w:rsid w:val="004D2CA0"/>
    <w:rsid w:val="004D6668"/>
    <w:rsid w:val="004E090E"/>
    <w:rsid w:val="004E2A48"/>
    <w:rsid w:val="004E3686"/>
    <w:rsid w:val="004E39A7"/>
    <w:rsid w:val="004F68E9"/>
    <w:rsid w:val="00506462"/>
    <w:rsid w:val="00512A6D"/>
    <w:rsid w:val="0052380B"/>
    <w:rsid w:val="00523E4B"/>
    <w:rsid w:val="0053205E"/>
    <w:rsid w:val="00535148"/>
    <w:rsid w:val="005416EC"/>
    <w:rsid w:val="00543961"/>
    <w:rsid w:val="00546C25"/>
    <w:rsid w:val="0054737F"/>
    <w:rsid w:val="00550215"/>
    <w:rsid w:val="00554228"/>
    <w:rsid w:val="00554A8B"/>
    <w:rsid w:val="00582DC7"/>
    <w:rsid w:val="00591860"/>
    <w:rsid w:val="005937D0"/>
    <w:rsid w:val="00596DA8"/>
    <w:rsid w:val="005A1020"/>
    <w:rsid w:val="005A1835"/>
    <w:rsid w:val="005A3342"/>
    <w:rsid w:val="005A73E4"/>
    <w:rsid w:val="005B432A"/>
    <w:rsid w:val="005B4492"/>
    <w:rsid w:val="005B7A3A"/>
    <w:rsid w:val="005C5BA7"/>
    <w:rsid w:val="005C758F"/>
    <w:rsid w:val="005D3E43"/>
    <w:rsid w:val="005E54D4"/>
    <w:rsid w:val="005F776E"/>
    <w:rsid w:val="00601291"/>
    <w:rsid w:val="00602068"/>
    <w:rsid w:val="00603099"/>
    <w:rsid w:val="006048F3"/>
    <w:rsid w:val="00605235"/>
    <w:rsid w:val="006055B0"/>
    <w:rsid w:val="00613011"/>
    <w:rsid w:val="00614241"/>
    <w:rsid w:val="006143D5"/>
    <w:rsid w:val="006157E1"/>
    <w:rsid w:val="006178B5"/>
    <w:rsid w:val="00622EA8"/>
    <w:rsid w:val="00627824"/>
    <w:rsid w:val="00627D86"/>
    <w:rsid w:val="006315FB"/>
    <w:rsid w:val="0063363E"/>
    <w:rsid w:val="006339E7"/>
    <w:rsid w:val="00635122"/>
    <w:rsid w:val="00636CF9"/>
    <w:rsid w:val="00643541"/>
    <w:rsid w:val="00645F0B"/>
    <w:rsid w:val="00650BC9"/>
    <w:rsid w:val="0065399F"/>
    <w:rsid w:val="006552A0"/>
    <w:rsid w:val="006557C4"/>
    <w:rsid w:val="006600EF"/>
    <w:rsid w:val="00664402"/>
    <w:rsid w:val="00665573"/>
    <w:rsid w:val="00667F53"/>
    <w:rsid w:val="00676C37"/>
    <w:rsid w:val="00682A18"/>
    <w:rsid w:val="00682AD3"/>
    <w:rsid w:val="00687151"/>
    <w:rsid w:val="006910C4"/>
    <w:rsid w:val="00693841"/>
    <w:rsid w:val="00694B11"/>
    <w:rsid w:val="00694C45"/>
    <w:rsid w:val="00695B1E"/>
    <w:rsid w:val="006A2BD6"/>
    <w:rsid w:val="006A49EE"/>
    <w:rsid w:val="006A4B92"/>
    <w:rsid w:val="006B0999"/>
    <w:rsid w:val="006B0DBB"/>
    <w:rsid w:val="006B1771"/>
    <w:rsid w:val="006B1DCF"/>
    <w:rsid w:val="006B4CA6"/>
    <w:rsid w:val="006B5667"/>
    <w:rsid w:val="006D3512"/>
    <w:rsid w:val="006D369B"/>
    <w:rsid w:val="006E28E4"/>
    <w:rsid w:val="006E3E5F"/>
    <w:rsid w:val="006E577F"/>
    <w:rsid w:val="006F0F0F"/>
    <w:rsid w:val="006F3A94"/>
    <w:rsid w:val="006F44B9"/>
    <w:rsid w:val="006F6CF6"/>
    <w:rsid w:val="00701D56"/>
    <w:rsid w:val="00701DF1"/>
    <w:rsid w:val="0071169D"/>
    <w:rsid w:val="00717844"/>
    <w:rsid w:val="00721AAD"/>
    <w:rsid w:val="00726184"/>
    <w:rsid w:val="00726CA8"/>
    <w:rsid w:val="0073200C"/>
    <w:rsid w:val="007333E6"/>
    <w:rsid w:val="007335AB"/>
    <w:rsid w:val="00734623"/>
    <w:rsid w:val="007363CF"/>
    <w:rsid w:val="007415C6"/>
    <w:rsid w:val="007431FE"/>
    <w:rsid w:val="007520CD"/>
    <w:rsid w:val="007533F1"/>
    <w:rsid w:val="0075455C"/>
    <w:rsid w:val="0075476D"/>
    <w:rsid w:val="007572B0"/>
    <w:rsid w:val="00762BA7"/>
    <w:rsid w:val="00766226"/>
    <w:rsid w:val="0076780B"/>
    <w:rsid w:val="00772FE2"/>
    <w:rsid w:val="00773A7B"/>
    <w:rsid w:val="00776DE2"/>
    <w:rsid w:val="0078031B"/>
    <w:rsid w:val="00780AD9"/>
    <w:rsid w:val="00780CD6"/>
    <w:rsid w:val="00781655"/>
    <w:rsid w:val="0079228E"/>
    <w:rsid w:val="007949FF"/>
    <w:rsid w:val="00797809"/>
    <w:rsid w:val="007A09BE"/>
    <w:rsid w:val="007A6FB7"/>
    <w:rsid w:val="007C2C49"/>
    <w:rsid w:val="007C31EB"/>
    <w:rsid w:val="007C55E7"/>
    <w:rsid w:val="007D314D"/>
    <w:rsid w:val="007D3D88"/>
    <w:rsid w:val="007D4A41"/>
    <w:rsid w:val="007D712F"/>
    <w:rsid w:val="007D7BDD"/>
    <w:rsid w:val="007E043B"/>
    <w:rsid w:val="007E1339"/>
    <w:rsid w:val="007E4029"/>
    <w:rsid w:val="007E5714"/>
    <w:rsid w:val="007E6E59"/>
    <w:rsid w:val="007E78DC"/>
    <w:rsid w:val="007F2C10"/>
    <w:rsid w:val="00803CE2"/>
    <w:rsid w:val="00806ADA"/>
    <w:rsid w:val="00806FE2"/>
    <w:rsid w:val="008072E5"/>
    <w:rsid w:val="00811FE8"/>
    <w:rsid w:val="00816233"/>
    <w:rsid w:val="00820EC7"/>
    <w:rsid w:val="00824E8D"/>
    <w:rsid w:val="00831BDD"/>
    <w:rsid w:val="00834EA0"/>
    <w:rsid w:val="00836485"/>
    <w:rsid w:val="00836961"/>
    <w:rsid w:val="00840972"/>
    <w:rsid w:val="00842A2F"/>
    <w:rsid w:val="00845754"/>
    <w:rsid w:val="00854FCA"/>
    <w:rsid w:val="0085787B"/>
    <w:rsid w:val="008645C1"/>
    <w:rsid w:val="008677A4"/>
    <w:rsid w:val="00870136"/>
    <w:rsid w:val="0087073C"/>
    <w:rsid w:val="00871328"/>
    <w:rsid w:val="00873EFF"/>
    <w:rsid w:val="008740AA"/>
    <w:rsid w:val="0087566A"/>
    <w:rsid w:val="0087598A"/>
    <w:rsid w:val="00877283"/>
    <w:rsid w:val="00883293"/>
    <w:rsid w:val="00883AC4"/>
    <w:rsid w:val="00884C5B"/>
    <w:rsid w:val="00885F61"/>
    <w:rsid w:val="008866BF"/>
    <w:rsid w:val="00887DC3"/>
    <w:rsid w:val="0089470E"/>
    <w:rsid w:val="00897E80"/>
    <w:rsid w:val="008A299D"/>
    <w:rsid w:val="008A5255"/>
    <w:rsid w:val="008A5988"/>
    <w:rsid w:val="008B5D96"/>
    <w:rsid w:val="008B6678"/>
    <w:rsid w:val="008B67A3"/>
    <w:rsid w:val="008B70ED"/>
    <w:rsid w:val="008C43D8"/>
    <w:rsid w:val="008C65B2"/>
    <w:rsid w:val="008D0F19"/>
    <w:rsid w:val="008D26F5"/>
    <w:rsid w:val="008D3D7B"/>
    <w:rsid w:val="008E348B"/>
    <w:rsid w:val="008E6BF0"/>
    <w:rsid w:val="008F05E2"/>
    <w:rsid w:val="008F5BDA"/>
    <w:rsid w:val="008F5C39"/>
    <w:rsid w:val="009016BE"/>
    <w:rsid w:val="00905DBF"/>
    <w:rsid w:val="009140F6"/>
    <w:rsid w:val="0091414F"/>
    <w:rsid w:val="00916231"/>
    <w:rsid w:val="00917B51"/>
    <w:rsid w:val="00923BB5"/>
    <w:rsid w:val="00924113"/>
    <w:rsid w:val="00924537"/>
    <w:rsid w:val="0092556A"/>
    <w:rsid w:val="00925DD1"/>
    <w:rsid w:val="009327AD"/>
    <w:rsid w:val="009370F8"/>
    <w:rsid w:val="00937ACF"/>
    <w:rsid w:val="00937DC5"/>
    <w:rsid w:val="00940F66"/>
    <w:rsid w:val="00942D02"/>
    <w:rsid w:val="0094508A"/>
    <w:rsid w:val="00946531"/>
    <w:rsid w:val="00946912"/>
    <w:rsid w:val="009500B7"/>
    <w:rsid w:val="009616C1"/>
    <w:rsid w:val="00963DB6"/>
    <w:rsid w:val="0096613B"/>
    <w:rsid w:val="0096678D"/>
    <w:rsid w:val="00966CC9"/>
    <w:rsid w:val="009715E7"/>
    <w:rsid w:val="00972FA8"/>
    <w:rsid w:val="00977A0A"/>
    <w:rsid w:val="00977FC8"/>
    <w:rsid w:val="009804FE"/>
    <w:rsid w:val="009837F6"/>
    <w:rsid w:val="009847D7"/>
    <w:rsid w:val="00985181"/>
    <w:rsid w:val="00985720"/>
    <w:rsid w:val="00987338"/>
    <w:rsid w:val="009A1428"/>
    <w:rsid w:val="009A4230"/>
    <w:rsid w:val="009A5BD4"/>
    <w:rsid w:val="009B4247"/>
    <w:rsid w:val="009B7D5B"/>
    <w:rsid w:val="009C1379"/>
    <w:rsid w:val="009C7D32"/>
    <w:rsid w:val="009D1366"/>
    <w:rsid w:val="009D64A6"/>
    <w:rsid w:val="009D6669"/>
    <w:rsid w:val="009E1B9E"/>
    <w:rsid w:val="009E271F"/>
    <w:rsid w:val="009E7645"/>
    <w:rsid w:val="009F1149"/>
    <w:rsid w:val="009F28FD"/>
    <w:rsid w:val="009F2F9E"/>
    <w:rsid w:val="009F6786"/>
    <w:rsid w:val="009F7538"/>
    <w:rsid w:val="00A0373D"/>
    <w:rsid w:val="00A07C39"/>
    <w:rsid w:val="00A10FEB"/>
    <w:rsid w:val="00A11BF9"/>
    <w:rsid w:val="00A206EC"/>
    <w:rsid w:val="00A3060E"/>
    <w:rsid w:val="00A32DD9"/>
    <w:rsid w:val="00A34401"/>
    <w:rsid w:val="00A3599C"/>
    <w:rsid w:val="00A42CB7"/>
    <w:rsid w:val="00A43CA2"/>
    <w:rsid w:val="00A44EEA"/>
    <w:rsid w:val="00A509B5"/>
    <w:rsid w:val="00A52C53"/>
    <w:rsid w:val="00A557A5"/>
    <w:rsid w:val="00A60574"/>
    <w:rsid w:val="00A677D7"/>
    <w:rsid w:val="00A67F6D"/>
    <w:rsid w:val="00A725DC"/>
    <w:rsid w:val="00A73990"/>
    <w:rsid w:val="00A80252"/>
    <w:rsid w:val="00A834C6"/>
    <w:rsid w:val="00A870DB"/>
    <w:rsid w:val="00A87995"/>
    <w:rsid w:val="00A931A9"/>
    <w:rsid w:val="00A959D9"/>
    <w:rsid w:val="00A95A01"/>
    <w:rsid w:val="00AA3207"/>
    <w:rsid w:val="00AA5B8C"/>
    <w:rsid w:val="00AB0E89"/>
    <w:rsid w:val="00AB11C3"/>
    <w:rsid w:val="00AB3A8B"/>
    <w:rsid w:val="00AC040D"/>
    <w:rsid w:val="00AC1FF6"/>
    <w:rsid w:val="00AC336A"/>
    <w:rsid w:val="00AC6339"/>
    <w:rsid w:val="00AE46A4"/>
    <w:rsid w:val="00AE701E"/>
    <w:rsid w:val="00AF0A65"/>
    <w:rsid w:val="00AF1F07"/>
    <w:rsid w:val="00AF68D2"/>
    <w:rsid w:val="00B0061D"/>
    <w:rsid w:val="00B024E6"/>
    <w:rsid w:val="00B03D55"/>
    <w:rsid w:val="00B054AD"/>
    <w:rsid w:val="00B05E18"/>
    <w:rsid w:val="00B060D5"/>
    <w:rsid w:val="00B0641F"/>
    <w:rsid w:val="00B0716F"/>
    <w:rsid w:val="00B07208"/>
    <w:rsid w:val="00B10F12"/>
    <w:rsid w:val="00B13534"/>
    <w:rsid w:val="00B17D23"/>
    <w:rsid w:val="00B21D88"/>
    <w:rsid w:val="00B2227C"/>
    <w:rsid w:val="00B274E4"/>
    <w:rsid w:val="00B30C9F"/>
    <w:rsid w:val="00B3294C"/>
    <w:rsid w:val="00B34F8F"/>
    <w:rsid w:val="00B40313"/>
    <w:rsid w:val="00B4260B"/>
    <w:rsid w:val="00B431D0"/>
    <w:rsid w:val="00B4358F"/>
    <w:rsid w:val="00B4585A"/>
    <w:rsid w:val="00B47481"/>
    <w:rsid w:val="00B54F18"/>
    <w:rsid w:val="00B56A5D"/>
    <w:rsid w:val="00B62D19"/>
    <w:rsid w:val="00B63A0F"/>
    <w:rsid w:val="00B65D1B"/>
    <w:rsid w:val="00B70F28"/>
    <w:rsid w:val="00B71184"/>
    <w:rsid w:val="00B715F3"/>
    <w:rsid w:val="00B763F2"/>
    <w:rsid w:val="00B80AEF"/>
    <w:rsid w:val="00B81477"/>
    <w:rsid w:val="00B8298B"/>
    <w:rsid w:val="00B910F3"/>
    <w:rsid w:val="00B91760"/>
    <w:rsid w:val="00B9299E"/>
    <w:rsid w:val="00B961AD"/>
    <w:rsid w:val="00BA4719"/>
    <w:rsid w:val="00BA6F21"/>
    <w:rsid w:val="00BB4650"/>
    <w:rsid w:val="00BC358C"/>
    <w:rsid w:val="00BC5C3F"/>
    <w:rsid w:val="00BC6325"/>
    <w:rsid w:val="00BC7BF4"/>
    <w:rsid w:val="00BD0730"/>
    <w:rsid w:val="00BD1335"/>
    <w:rsid w:val="00BD4926"/>
    <w:rsid w:val="00BD5340"/>
    <w:rsid w:val="00BD632E"/>
    <w:rsid w:val="00BD7612"/>
    <w:rsid w:val="00BE0E11"/>
    <w:rsid w:val="00BE1CE4"/>
    <w:rsid w:val="00BE32FB"/>
    <w:rsid w:val="00BE43E2"/>
    <w:rsid w:val="00BE65F2"/>
    <w:rsid w:val="00BF4E41"/>
    <w:rsid w:val="00C00F90"/>
    <w:rsid w:val="00C14DCD"/>
    <w:rsid w:val="00C15D9F"/>
    <w:rsid w:val="00C16136"/>
    <w:rsid w:val="00C16FE2"/>
    <w:rsid w:val="00C22157"/>
    <w:rsid w:val="00C22923"/>
    <w:rsid w:val="00C2380A"/>
    <w:rsid w:val="00C247E1"/>
    <w:rsid w:val="00C3013B"/>
    <w:rsid w:val="00C31086"/>
    <w:rsid w:val="00C320C7"/>
    <w:rsid w:val="00C37265"/>
    <w:rsid w:val="00C37CD1"/>
    <w:rsid w:val="00C4356B"/>
    <w:rsid w:val="00C44BBD"/>
    <w:rsid w:val="00C45010"/>
    <w:rsid w:val="00C508C9"/>
    <w:rsid w:val="00C51985"/>
    <w:rsid w:val="00C547B8"/>
    <w:rsid w:val="00C551E2"/>
    <w:rsid w:val="00C556FF"/>
    <w:rsid w:val="00C55814"/>
    <w:rsid w:val="00C5654F"/>
    <w:rsid w:val="00C57786"/>
    <w:rsid w:val="00C57E74"/>
    <w:rsid w:val="00C606C1"/>
    <w:rsid w:val="00C6139A"/>
    <w:rsid w:val="00C6304D"/>
    <w:rsid w:val="00C64A6A"/>
    <w:rsid w:val="00C67B32"/>
    <w:rsid w:val="00C7549B"/>
    <w:rsid w:val="00C8063B"/>
    <w:rsid w:val="00C8317F"/>
    <w:rsid w:val="00C85555"/>
    <w:rsid w:val="00C86292"/>
    <w:rsid w:val="00C87613"/>
    <w:rsid w:val="00C9063A"/>
    <w:rsid w:val="00CA1CD8"/>
    <w:rsid w:val="00CA57BC"/>
    <w:rsid w:val="00CA5E97"/>
    <w:rsid w:val="00CB0AB3"/>
    <w:rsid w:val="00CB4571"/>
    <w:rsid w:val="00CC3E29"/>
    <w:rsid w:val="00CD4CEE"/>
    <w:rsid w:val="00CD4DB6"/>
    <w:rsid w:val="00CD72FA"/>
    <w:rsid w:val="00CE1954"/>
    <w:rsid w:val="00CE3DE4"/>
    <w:rsid w:val="00CE6180"/>
    <w:rsid w:val="00CF0CD9"/>
    <w:rsid w:val="00CF4C22"/>
    <w:rsid w:val="00CF664F"/>
    <w:rsid w:val="00D03DA6"/>
    <w:rsid w:val="00D056D1"/>
    <w:rsid w:val="00D056F2"/>
    <w:rsid w:val="00D1097D"/>
    <w:rsid w:val="00D113C4"/>
    <w:rsid w:val="00D1325B"/>
    <w:rsid w:val="00D214EB"/>
    <w:rsid w:val="00D30CD0"/>
    <w:rsid w:val="00D347F1"/>
    <w:rsid w:val="00D40493"/>
    <w:rsid w:val="00D4318E"/>
    <w:rsid w:val="00D473F5"/>
    <w:rsid w:val="00D50A18"/>
    <w:rsid w:val="00D5361C"/>
    <w:rsid w:val="00D53A05"/>
    <w:rsid w:val="00D546E5"/>
    <w:rsid w:val="00D6527A"/>
    <w:rsid w:val="00D65FE4"/>
    <w:rsid w:val="00D82938"/>
    <w:rsid w:val="00D87A71"/>
    <w:rsid w:val="00D949D8"/>
    <w:rsid w:val="00DA4B22"/>
    <w:rsid w:val="00DB1C4B"/>
    <w:rsid w:val="00DB561E"/>
    <w:rsid w:val="00DC0D0D"/>
    <w:rsid w:val="00DC26C3"/>
    <w:rsid w:val="00DD3994"/>
    <w:rsid w:val="00DE03F7"/>
    <w:rsid w:val="00DF310B"/>
    <w:rsid w:val="00DF3889"/>
    <w:rsid w:val="00DF4F8C"/>
    <w:rsid w:val="00DF678F"/>
    <w:rsid w:val="00DF70EA"/>
    <w:rsid w:val="00E02F11"/>
    <w:rsid w:val="00E067BE"/>
    <w:rsid w:val="00E06BF3"/>
    <w:rsid w:val="00E10CEB"/>
    <w:rsid w:val="00E1316F"/>
    <w:rsid w:val="00E13F99"/>
    <w:rsid w:val="00E17312"/>
    <w:rsid w:val="00E2307E"/>
    <w:rsid w:val="00E23359"/>
    <w:rsid w:val="00E2362F"/>
    <w:rsid w:val="00E33467"/>
    <w:rsid w:val="00E3717F"/>
    <w:rsid w:val="00E40997"/>
    <w:rsid w:val="00E422ED"/>
    <w:rsid w:val="00E45832"/>
    <w:rsid w:val="00E511ED"/>
    <w:rsid w:val="00E57CD9"/>
    <w:rsid w:val="00E60DBB"/>
    <w:rsid w:val="00E6308D"/>
    <w:rsid w:val="00E639FD"/>
    <w:rsid w:val="00E64391"/>
    <w:rsid w:val="00E67AF4"/>
    <w:rsid w:val="00E67D8F"/>
    <w:rsid w:val="00E67FE2"/>
    <w:rsid w:val="00E811AA"/>
    <w:rsid w:val="00E81363"/>
    <w:rsid w:val="00E81F17"/>
    <w:rsid w:val="00E8403E"/>
    <w:rsid w:val="00E873D5"/>
    <w:rsid w:val="00E924AA"/>
    <w:rsid w:val="00E94459"/>
    <w:rsid w:val="00E94B7C"/>
    <w:rsid w:val="00EA5109"/>
    <w:rsid w:val="00EA5697"/>
    <w:rsid w:val="00EB1F8F"/>
    <w:rsid w:val="00EB4C82"/>
    <w:rsid w:val="00EB640C"/>
    <w:rsid w:val="00EB7301"/>
    <w:rsid w:val="00EC1E68"/>
    <w:rsid w:val="00ED222E"/>
    <w:rsid w:val="00EE265E"/>
    <w:rsid w:val="00EE4069"/>
    <w:rsid w:val="00EE657C"/>
    <w:rsid w:val="00EF50C3"/>
    <w:rsid w:val="00EF7146"/>
    <w:rsid w:val="00F06542"/>
    <w:rsid w:val="00F11232"/>
    <w:rsid w:val="00F133B0"/>
    <w:rsid w:val="00F149EC"/>
    <w:rsid w:val="00F155D8"/>
    <w:rsid w:val="00F17007"/>
    <w:rsid w:val="00F17DF6"/>
    <w:rsid w:val="00F21D09"/>
    <w:rsid w:val="00F22500"/>
    <w:rsid w:val="00F34747"/>
    <w:rsid w:val="00F36445"/>
    <w:rsid w:val="00F37FE6"/>
    <w:rsid w:val="00F51F59"/>
    <w:rsid w:val="00F53997"/>
    <w:rsid w:val="00F56648"/>
    <w:rsid w:val="00F57EDC"/>
    <w:rsid w:val="00F61D8F"/>
    <w:rsid w:val="00F656D5"/>
    <w:rsid w:val="00F670AA"/>
    <w:rsid w:val="00F71015"/>
    <w:rsid w:val="00F7280A"/>
    <w:rsid w:val="00F73110"/>
    <w:rsid w:val="00F818EE"/>
    <w:rsid w:val="00F8425F"/>
    <w:rsid w:val="00F8451A"/>
    <w:rsid w:val="00F86723"/>
    <w:rsid w:val="00F900DF"/>
    <w:rsid w:val="00F95772"/>
    <w:rsid w:val="00F958EE"/>
    <w:rsid w:val="00FA327A"/>
    <w:rsid w:val="00FA4306"/>
    <w:rsid w:val="00FA4EC4"/>
    <w:rsid w:val="00FA519C"/>
    <w:rsid w:val="00FA667E"/>
    <w:rsid w:val="00FB1B3B"/>
    <w:rsid w:val="00FB1D79"/>
    <w:rsid w:val="00FB28CE"/>
    <w:rsid w:val="00FB449C"/>
    <w:rsid w:val="00FD04EB"/>
    <w:rsid w:val="00FD406E"/>
    <w:rsid w:val="00FD6FD3"/>
    <w:rsid w:val="00FD7619"/>
    <w:rsid w:val="00FE3092"/>
    <w:rsid w:val="00FE4A92"/>
    <w:rsid w:val="00FE5ADC"/>
    <w:rsid w:val="00FE70E1"/>
    <w:rsid w:val="00FF6650"/>
    <w:rsid w:val="00FF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9069"/>
  <w15:chartTrackingRefBased/>
  <w15:docId w15:val="{7804E18B-75AF-47DF-8C8A-21B244E59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7604"/>
  </w:style>
  <w:style w:type="paragraph" w:styleId="Heading1">
    <w:name w:val="heading 1"/>
    <w:basedOn w:val="Normal"/>
    <w:next w:val="Normal"/>
    <w:link w:val="Heading1Char"/>
    <w:uiPriority w:val="9"/>
    <w:qFormat/>
    <w:rsid w:val="0005760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60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60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6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6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6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6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6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6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57604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604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D66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669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D666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669"/>
    <w:rPr>
      <w:rFonts w:eastAsiaTheme="minorEastAsia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576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5760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2CF4"/>
    <w:pPr>
      <w:tabs>
        <w:tab w:val="right" w:leader="dot" w:pos="829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760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760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57604"/>
    <w:pPr>
      <w:spacing w:after="100" w:line="259" w:lineRule="auto"/>
      <w:ind w:left="440"/>
    </w:pPr>
    <w:rPr>
      <w:rFonts w:cs="Times New Roman"/>
      <w:sz w:val="22"/>
      <w:szCs w:val="22"/>
      <w:lang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57604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57604"/>
    <w:rPr>
      <w:rFonts w:eastAsiaTheme="minorEastAs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57604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60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604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604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604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604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604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604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604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760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60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57604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57604"/>
    <w:rPr>
      <w:b/>
      <w:bCs/>
    </w:rPr>
  </w:style>
  <w:style w:type="character" w:styleId="Emphasis">
    <w:name w:val="Emphasis"/>
    <w:basedOn w:val="DefaultParagraphFont"/>
    <w:uiPriority w:val="20"/>
    <w:qFormat/>
    <w:rsid w:val="00057604"/>
    <w:rPr>
      <w:i/>
      <w:iCs/>
    </w:rPr>
  </w:style>
  <w:style w:type="paragraph" w:styleId="NoSpacing">
    <w:name w:val="No Spacing"/>
    <w:uiPriority w:val="1"/>
    <w:qFormat/>
    <w:rsid w:val="0005760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760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60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604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60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5760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5760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5760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57604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57604"/>
    <w:rPr>
      <w:b/>
      <w:bCs/>
      <w:smallCap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334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6FE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B11C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F38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F31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310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310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31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310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1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10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FB1D79"/>
  </w:style>
  <w:style w:type="character" w:styleId="UnresolvedMention">
    <w:name w:val="Unresolved Mention"/>
    <w:basedOn w:val="DefaultParagraphFont"/>
    <w:uiPriority w:val="99"/>
    <w:semiHidden/>
    <w:unhideWhenUsed/>
    <w:rsid w:val="00773A7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4260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6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9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6.bin"/><Relationship Id="rId47" Type="http://schemas.openxmlformats.org/officeDocument/2006/relationships/oleObject" Target="embeddings/oleObject19.bin"/><Relationship Id="rId63" Type="http://schemas.openxmlformats.org/officeDocument/2006/relationships/image" Target="media/image26.wmf"/><Relationship Id="rId68" Type="http://schemas.openxmlformats.org/officeDocument/2006/relationships/image" Target="media/image29.png"/><Relationship Id="rId84" Type="http://schemas.openxmlformats.org/officeDocument/2006/relationships/image" Target="media/image42.png"/><Relationship Id="rId89" Type="http://schemas.openxmlformats.org/officeDocument/2006/relationships/image" Target="media/image47.png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image" Target="media/image14.wmf"/><Relationship Id="rId53" Type="http://schemas.openxmlformats.org/officeDocument/2006/relationships/oleObject" Target="embeddings/oleObject22.bin"/><Relationship Id="rId58" Type="http://schemas.openxmlformats.org/officeDocument/2006/relationships/image" Target="media/image24.wmf"/><Relationship Id="rId74" Type="http://schemas.openxmlformats.org/officeDocument/2006/relationships/image" Target="media/image34.wmf"/><Relationship Id="rId79" Type="http://schemas.openxmlformats.org/officeDocument/2006/relationships/image" Target="media/image37.png"/><Relationship Id="rId5" Type="http://schemas.openxmlformats.org/officeDocument/2006/relationships/webSettings" Target="webSettings.xml"/><Relationship Id="rId90" Type="http://schemas.openxmlformats.org/officeDocument/2006/relationships/image" Target="media/image48.wmf"/><Relationship Id="rId95" Type="http://schemas.openxmlformats.org/officeDocument/2006/relationships/theme" Target="theme/theme1.xml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image" Target="media/image17.wmf"/><Relationship Id="rId48" Type="http://schemas.openxmlformats.org/officeDocument/2006/relationships/image" Target="media/image19.wmf"/><Relationship Id="rId64" Type="http://schemas.openxmlformats.org/officeDocument/2006/relationships/oleObject" Target="embeddings/oleObject28.bin"/><Relationship Id="rId69" Type="http://schemas.openxmlformats.org/officeDocument/2006/relationships/image" Target="media/image30.png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80" Type="http://schemas.openxmlformats.org/officeDocument/2006/relationships/image" Target="media/image38.png"/><Relationship Id="rId85" Type="http://schemas.openxmlformats.org/officeDocument/2006/relationships/image" Target="media/image43.png"/><Relationship Id="rId9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5.bin"/><Relationship Id="rId67" Type="http://schemas.openxmlformats.org/officeDocument/2006/relationships/image" Target="media/image28.png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54" Type="http://schemas.openxmlformats.org/officeDocument/2006/relationships/image" Target="media/image22.wmf"/><Relationship Id="rId62" Type="http://schemas.openxmlformats.org/officeDocument/2006/relationships/oleObject" Target="embeddings/oleObject27.bin"/><Relationship Id="rId70" Type="http://schemas.openxmlformats.org/officeDocument/2006/relationships/image" Target="media/image31.png"/><Relationship Id="rId75" Type="http://schemas.openxmlformats.org/officeDocument/2006/relationships/oleObject" Target="embeddings/oleObject31.bin"/><Relationship Id="rId83" Type="http://schemas.openxmlformats.org/officeDocument/2006/relationships/image" Target="media/image41.png"/><Relationship Id="rId88" Type="http://schemas.openxmlformats.org/officeDocument/2006/relationships/image" Target="media/image46.png"/><Relationship Id="rId91" Type="http://schemas.openxmlformats.org/officeDocument/2006/relationships/oleObject" Target="embeddings/oleObject3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microsoft.com/office/2016/09/relationships/commentsIds" Target="commentsIds.xml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7.bin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0.bin"/><Relationship Id="rId78" Type="http://schemas.openxmlformats.org/officeDocument/2006/relationships/image" Target="media/image36.png"/><Relationship Id="rId81" Type="http://schemas.openxmlformats.org/officeDocument/2006/relationships/image" Target="media/image39.png"/><Relationship Id="rId86" Type="http://schemas.openxmlformats.org/officeDocument/2006/relationships/image" Target="media/image44.png"/><Relationship Id="rId94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image" Target="media/image15.wmf"/><Relationship Id="rId34" Type="http://schemas.openxmlformats.org/officeDocument/2006/relationships/comments" Target="comments.xml"/><Relationship Id="rId50" Type="http://schemas.openxmlformats.org/officeDocument/2006/relationships/image" Target="media/image20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5.wmf"/><Relationship Id="rId7" Type="http://schemas.openxmlformats.org/officeDocument/2006/relationships/endnotes" Target="endnotes.xml"/><Relationship Id="rId71" Type="http://schemas.openxmlformats.org/officeDocument/2006/relationships/image" Target="media/image32.png"/><Relationship Id="rId92" Type="http://schemas.openxmlformats.org/officeDocument/2006/relationships/footer" Target="footer1.xml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oleObject" Target="embeddings/oleObject15.bin"/><Relationship Id="rId45" Type="http://schemas.openxmlformats.org/officeDocument/2006/relationships/image" Target="media/image18.wmf"/><Relationship Id="rId66" Type="http://schemas.openxmlformats.org/officeDocument/2006/relationships/image" Target="media/image27.png"/><Relationship Id="rId87" Type="http://schemas.openxmlformats.org/officeDocument/2006/relationships/image" Target="media/image45.png"/><Relationship Id="rId61" Type="http://schemas.openxmlformats.org/officeDocument/2006/relationships/oleObject" Target="embeddings/oleObject26.bin"/><Relationship Id="rId82" Type="http://schemas.openxmlformats.org/officeDocument/2006/relationships/image" Target="media/image40.png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microsoft.com/office/2011/relationships/commentsExtended" Target="commentsExtended.xml"/><Relationship Id="rId56" Type="http://schemas.openxmlformats.org/officeDocument/2006/relationships/image" Target="media/image23.wmf"/><Relationship Id="rId77" Type="http://schemas.openxmlformats.org/officeDocument/2006/relationships/oleObject" Target="embeddings/oleObject3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CF0C5D-94A9-4E20-BB81-0FAD20899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21</Pages>
  <Words>2610</Words>
  <Characters>13052</Characters>
  <Application>Microsoft Office Word</Application>
  <DocSecurity>0</DocSecurity>
  <Lines>108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admin2</dc:creator>
  <cp:keywords/>
  <dc:description/>
  <cp:lastModifiedBy>Ido Yehezkel</cp:lastModifiedBy>
  <cp:revision>15</cp:revision>
  <cp:lastPrinted>2020-09-07T06:47:00Z</cp:lastPrinted>
  <dcterms:created xsi:type="dcterms:W3CDTF">2020-09-07T03:21:00Z</dcterms:created>
  <dcterms:modified xsi:type="dcterms:W3CDTF">2020-09-07T06:47:00Z</dcterms:modified>
</cp:coreProperties>
</file>